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DA2" w:rsidRDefault="00C76BAD">
      <w:r>
        <w:t xml:space="preserve">ACS214 </w:t>
      </w:r>
    </w:p>
    <w:p w:rsidR="007F17F2" w:rsidRPr="007F17F2" w:rsidRDefault="007F17F2" w:rsidP="007F17F2">
      <w:pPr>
        <w:spacing w:after="0" w:line="240" w:lineRule="auto"/>
        <w:jc w:val="center"/>
        <w:rPr>
          <w:rFonts w:ascii="Times New Roman" w:eastAsia="Times New Roman" w:hAnsi="Times New Roman" w:cs="Times New Roman"/>
          <w:sz w:val="24"/>
          <w:szCs w:val="24"/>
          <w:lang w:val="en-US"/>
        </w:rPr>
      </w:pPr>
      <w:r w:rsidRPr="007F17F2">
        <w:rPr>
          <w:rFonts w:ascii="Arial" w:eastAsia="Times New Roman" w:hAnsi="Arial" w:cs="Arial"/>
          <w:b/>
          <w:bCs/>
          <w:color w:val="000000"/>
          <w:sz w:val="24"/>
          <w:szCs w:val="24"/>
          <w:lang w:val="en-US"/>
        </w:rPr>
        <w:t>Computer Aided Control Systems Analysis and Design Using MATLAB</w:t>
      </w:r>
    </w:p>
    <w:p w:rsidR="00847523" w:rsidRDefault="00847523">
      <w:pPr>
        <w:rPr>
          <w:rFonts w:ascii="Arial" w:eastAsia="Times New Roman" w:hAnsi="Arial" w:cs="Arial"/>
          <w:color w:val="000000"/>
          <w:lang w:val="en-US"/>
        </w:rPr>
      </w:pPr>
      <w:r>
        <w:rPr>
          <w:rFonts w:ascii="Arial" w:eastAsia="Times New Roman" w:hAnsi="Arial" w:cs="Arial"/>
          <w:color w:val="000000"/>
          <w:lang w:val="en-US"/>
        </w:rPr>
        <w:t>Introduction</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the continuous domain transfer function can be achieved in multiple ways to achieve design criteria. In this report, the main method used is frequency response method. From the given transfer function, which is critical damped in the s domain.</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unity feedback system has a plant with the transfer function given by:</w:t>
      </w: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The design of compensators should satisfy requirements given below:</w:t>
      </w:r>
    </w:p>
    <w:p w:rsidR="00847523" w:rsidRPr="007F17F2" w:rsidRDefault="00847523" w:rsidP="00847523">
      <w:pPr>
        <w:spacing w:after="0" w:line="240" w:lineRule="auto"/>
        <w:rPr>
          <w:rFonts w:ascii="Times New Roman" w:eastAsia="Times New Roman" w:hAnsi="Times New Roman" w:cs="Times New Roman"/>
          <w:sz w:val="24"/>
          <w:szCs w:val="24"/>
          <w:lang w:val="en-US"/>
        </w:rPr>
      </w:pPr>
      <w:proofErr w:type="spellStart"/>
      <w:r w:rsidRPr="007F17F2">
        <w:rPr>
          <w:rFonts w:ascii="Arial" w:eastAsia="Times New Roman" w:hAnsi="Arial" w:cs="Arial"/>
          <w:color w:val="000000"/>
          <w:lang w:val="en-US"/>
        </w:rPr>
        <w:t>i</w:t>
      </w:r>
      <w:proofErr w:type="spellEnd"/>
      <w:r w:rsidRPr="007F17F2">
        <w:rPr>
          <w:rFonts w:ascii="Arial" w:eastAsia="Times New Roman" w:hAnsi="Arial" w:cs="Arial"/>
          <w:color w:val="000000"/>
          <w:lang w:val="en-US"/>
        </w:rPr>
        <w:t>. Percentage overshoot &lt; 15%.</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 Rise-time &lt; 100 msec.</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iii. Settling time &lt; 500 msec.</w:t>
      </w:r>
    </w:p>
    <w:p w:rsidR="00847523" w:rsidRPr="007F17F2" w:rsidRDefault="00847523" w:rsidP="00847523">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t>iv. Zero steady-state error to a step.</w:t>
      </w: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Default="00847523" w:rsidP="00847523">
      <w:pPr>
        <w:spacing w:after="0" w:line="240" w:lineRule="auto"/>
        <w:rPr>
          <w:rFonts w:ascii="Arial" w:eastAsia="Times New Roman" w:hAnsi="Arial" w:cs="Arial"/>
          <w:color w:val="000000"/>
          <w:lang w:val="en-US"/>
        </w:rPr>
      </w:pPr>
      <w:r w:rsidRPr="007F17F2">
        <w:rPr>
          <w:rFonts w:ascii="Arial" w:eastAsia="Times New Roman" w:hAnsi="Arial" w:cs="Arial"/>
          <w:color w:val="000000"/>
          <w:lang w:val="en-US"/>
        </w:rPr>
        <w:t xml:space="preserve">The original plant is </w:t>
      </w:r>
    </w:p>
    <w:p w:rsidR="00847523" w:rsidRPr="009C7847" w:rsidRDefault="00847523" w:rsidP="00847523">
      <w:pPr>
        <w:rPr>
          <w:sz w:val="32"/>
          <w:szCs w:val="32"/>
        </w:rPr>
      </w:pPr>
      <m:oMath>
        <m:r>
          <w:rPr>
            <w:rFonts w:ascii="Cambria Math" w:hAnsi="Cambria Math"/>
            <w:sz w:val="32"/>
            <w:szCs w:val="32"/>
          </w:rPr>
          <m:t>G</m:t>
        </m:r>
        <m:d>
          <m:dPr>
            <m:ctrlPr>
              <w:rPr>
                <w:rFonts w:ascii="Cambria Math" w:hAnsi="Cambria Math"/>
                <w:i/>
                <w:sz w:val="32"/>
                <w:szCs w:val="32"/>
              </w:rPr>
            </m:ctrlPr>
          </m:dPr>
          <m:e>
            <m:r>
              <w:rPr>
                <w:rFonts w:ascii="Cambria Math" w:hAnsi="Cambria Math"/>
                <w:sz w:val="32"/>
                <w:szCs w:val="32"/>
              </w:rPr>
              <m:t>s</m:t>
            </m:r>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684</m:t>
            </m:r>
          </m:num>
          <m:den>
            <m:r>
              <w:rPr>
                <w:rFonts w:ascii="Cambria Math" w:hAnsi="Cambria Math"/>
                <w:sz w:val="32"/>
                <w:szCs w:val="32"/>
              </w:rPr>
              <m:t>s(</m:t>
            </m:r>
            <m:sSup>
              <m:sSupPr>
                <m:ctrlPr>
                  <w:rPr>
                    <w:rFonts w:ascii="Cambria Math" w:hAnsi="Cambria Math"/>
                    <w:i/>
                    <w:sz w:val="32"/>
                    <w:szCs w:val="32"/>
                  </w:rPr>
                </m:ctrlPr>
              </m:sSupPr>
              <m:e>
                <m:r>
                  <w:rPr>
                    <w:rFonts w:ascii="Cambria Math" w:hAnsi="Cambria Math"/>
                    <w:sz w:val="32"/>
                    <w:szCs w:val="32"/>
                  </w:rPr>
                  <m:t>s</m:t>
                </m:r>
              </m:e>
              <m:sup>
                <m:r>
                  <w:rPr>
                    <w:rFonts w:ascii="Cambria Math" w:hAnsi="Cambria Math"/>
                    <w:sz w:val="32"/>
                    <w:szCs w:val="32"/>
                  </w:rPr>
                  <m:t>2</m:t>
                </m:r>
              </m:sup>
            </m:sSup>
            <m:r>
              <w:rPr>
                <w:rFonts w:ascii="Cambria Math" w:hAnsi="Cambria Math"/>
                <w:sz w:val="32"/>
                <w:szCs w:val="32"/>
              </w:rPr>
              <m:t>+12s+57)</m:t>
            </m:r>
          </m:den>
        </m:f>
      </m:oMath>
      <w:r w:rsidRPr="009C7847">
        <w:rPr>
          <w:sz w:val="32"/>
          <w:szCs w:val="32"/>
        </w:rPr>
        <w:t xml:space="preserve">  </w:t>
      </w:r>
      <w:r>
        <w:rPr>
          <w:sz w:val="32"/>
          <w:szCs w:val="32"/>
        </w:rPr>
        <w:t xml:space="preserve">     </w:t>
      </w:r>
    </w:p>
    <w:p w:rsidR="00847523" w:rsidRDefault="00847523" w:rsidP="00847523">
      <w:pPr>
        <w:spacing w:after="0" w:line="240" w:lineRule="auto"/>
        <w:rPr>
          <w:rFonts w:ascii="Arial" w:eastAsia="Times New Roman" w:hAnsi="Arial" w:cs="Arial"/>
          <w:color w:val="000000"/>
          <w:lang w:val="en-US"/>
        </w:rPr>
      </w:pPr>
    </w:p>
    <w:p w:rsidR="00847523" w:rsidRDefault="00847523" w:rsidP="00847523">
      <w:pPr>
        <w:spacing w:after="0" w:line="240" w:lineRule="auto"/>
        <w:rPr>
          <w:rFonts w:ascii="Arial" w:eastAsia="Times New Roman" w:hAnsi="Arial" w:cs="Arial"/>
          <w:color w:val="000000"/>
          <w:lang w:val="en-US"/>
        </w:rPr>
      </w:pPr>
    </w:p>
    <w:p w:rsidR="00847523" w:rsidRPr="007F17F2" w:rsidRDefault="00847523" w:rsidP="00847523">
      <w:pPr>
        <w:spacing w:after="0" w:line="240" w:lineRule="auto"/>
        <w:rPr>
          <w:rFonts w:ascii="Times New Roman" w:eastAsia="Times New Roman" w:hAnsi="Times New Roman" w:cs="Times New Roman"/>
          <w:sz w:val="24"/>
          <w:szCs w:val="24"/>
          <w:lang w:val="en-US"/>
        </w:rPr>
      </w:pPr>
    </w:p>
    <w:p w:rsidR="00847523" w:rsidRDefault="00847523" w:rsidP="00847523">
      <w:pPr>
        <w:rPr>
          <w:rFonts w:asciiTheme="minorBidi" w:hAnsiTheme="minorBidi"/>
        </w:rPr>
      </w:pPr>
      <w:r>
        <w:rPr>
          <w:rStyle w:val="Strong"/>
          <w:rFonts w:asciiTheme="minorBidi" w:hAnsiTheme="minorBidi"/>
          <w:b w:val="0"/>
          <w:bCs w:val="0"/>
        </w:rPr>
        <w:t>To get the 15</w:t>
      </w:r>
      <w:r w:rsidRPr="006170B3">
        <w:rPr>
          <w:rStyle w:val="Strong"/>
          <w:rFonts w:asciiTheme="minorBidi" w:hAnsiTheme="minorBidi"/>
          <w:b w:val="0"/>
          <w:bCs w:val="0"/>
        </w:rPr>
        <w:t xml:space="preserve">% overshoot, the following equations will be used during the calculation, the maximum overshoot can be obtained by setting </w:t>
      </w:r>
      <m:oMath>
        <m:r>
          <w:rPr>
            <w:rStyle w:val="Strong"/>
            <w:rFonts w:ascii="Cambria Math" w:hAnsi="Cambria Math"/>
          </w:rPr>
          <m:t>Omax</m:t>
        </m:r>
      </m:oMath>
      <w:r w:rsidRPr="006170B3">
        <w:rPr>
          <w:rStyle w:val="Strong"/>
          <w:rFonts w:asciiTheme="minorBidi" w:hAnsiTheme="minorBidi"/>
          <w:b w:val="0"/>
          <w:bCs w:val="0"/>
        </w:rPr>
        <w:t xml:space="preserve"> to get </w:t>
      </w:r>
      <w:r w:rsidRPr="006170B3">
        <w:rPr>
          <w:rFonts w:asciiTheme="minorBidi" w:hAnsiTheme="minorBidi"/>
          <w:b/>
          <w:bCs/>
          <w:position w:val="-10"/>
        </w:rPr>
        <w:object w:dxaOrig="2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2pt;height:16.5pt" o:ole="">
            <v:imagedata r:id="rId5" o:title=""/>
          </v:shape>
          <o:OLEObject Type="Embed" ProgID="Equation.3" ShapeID="_x0000_i1035" DrawAspect="Content" ObjectID="_1524074649" r:id="rId6"/>
        </w:object>
      </w:r>
      <w:r w:rsidRPr="006170B3">
        <w:rPr>
          <w:rFonts w:asciiTheme="minorBidi" w:hAnsiTheme="minorBidi"/>
          <w:b/>
          <w:bCs/>
        </w:rPr>
        <w:t xml:space="preserve"> </w:t>
      </w:r>
      <w:r w:rsidRPr="006170B3">
        <w:rPr>
          <w:rFonts w:asciiTheme="minorBidi" w:hAnsiTheme="minorBidi"/>
        </w:rPr>
        <w:t>by using Equation 1, and</w:t>
      </w:r>
      <w:r w:rsidRPr="006170B3">
        <w:rPr>
          <w:rFonts w:asciiTheme="minorBidi" w:hAnsiTheme="minorBidi"/>
          <w:b/>
          <w:bCs/>
        </w:rPr>
        <w:t xml:space="preserve"> </w:t>
      </w:r>
      <w:r w:rsidRPr="006170B3">
        <w:rPr>
          <w:rFonts w:asciiTheme="minorBidi" w:hAnsiTheme="minorBidi"/>
        </w:rPr>
        <w:t>then work out the phase margin using the equation 2, and use the bode diagram to find out the gain crossover frequency for that phase margin. plug in the ω inside the equation to work out the K. And the K is required proportional gain compensator.</w:t>
      </w:r>
    </w:p>
    <w:p w:rsidR="00847523" w:rsidRDefault="00847523" w:rsidP="00847523">
      <w:pPr>
        <w:keepNext/>
        <w:jc w:val="center"/>
      </w:pPr>
      <w:r w:rsidRPr="00560476">
        <w:rPr>
          <w:position w:val="-44"/>
        </w:rPr>
        <w:object w:dxaOrig="1380" w:dyaOrig="999">
          <v:shape id="_x0000_i1036" type="#_x0000_t75" style="width:69pt;height:50.25pt" o:ole="">
            <v:imagedata r:id="rId7" o:title=""/>
          </v:shape>
          <o:OLEObject Type="Embed" ProgID="Equation.3" ShapeID="_x0000_i1036" DrawAspect="Content" ObjectID="_1524074650" r:id="rId8"/>
        </w:object>
      </w:r>
    </w:p>
    <w:p w:rsidR="00847523" w:rsidRDefault="00847523" w:rsidP="00847523">
      <w:pPr>
        <w:pStyle w:val="Caption"/>
        <w:jc w:val="center"/>
      </w:pPr>
      <w:r>
        <w:t xml:space="preserve">Equation </w:t>
      </w:r>
      <w:r>
        <w:fldChar w:fldCharType="begin"/>
      </w:r>
      <w:r>
        <w:instrText xml:space="preserve"> SEQ Equation \* ARABIC </w:instrText>
      </w:r>
      <w:r>
        <w:fldChar w:fldCharType="separate"/>
      </w:r>
      <w:r w:rsidR="00720904">
        <w:rPr>
          <w:noProof/>
        </w:rPr>
        <w:t>1</w:t>
      </w:r>
      <w:r>
        <w:fldChar w:fldCharType="end"/>
      </w:r>
      <w:r>
        <w:t>: Overshoot/safety factor of plant’s damping ratio</w:t>
      </w:r>
    </w:p>
    <w:p w:rsidR="00847523" w:rsidRDefault="00847523" w:rsidP="00847523">
      <w:pPr>
        <w:keepNext/>
        <w:jc w:val="center"/>
      </w:pPr>
      <w:r w:rsidRPr="00607926">
        <w:rPr>
          <w:rFonts w:ascii="Times New Roman" w:eastAsia="Times New Roman" w:hAnsi="Times New Roman" w:cs="Times New Roman"/>
          <w:position w:val="-74"/>
          <w:sz w:val="20"/>
          <w:szCs w:val="20"/>
          <w:lang w:eastAsia="en-US"/>
        </w:rPr>
        <w:object w:dxaOrig="3280" w:dyaOrig="1600">
          <v:shape id="_x0000_i1037" type="#_x0000_t75" style="width:116.25pt;height:57pt" o:ole="" fillcolor="window">
            <v:imagedata r:id="rId9" o:title=""/>
          </v:shape>
          <o:OLEObject Type="Embed" ProgID="Equation.3" ShapeID="_x0000_i1037" DrawAspect="Content" ObjectID="_1524074651" r:id="rId10"/>
        </w:object>
      </w:r>
    </w:p>
    <w:p w:rsidR="00847523" w:rsidRDefault="00847523" w:rsidP="00847523">
      <w:pPr>
        <w:pStyle w:val="Caption"/>
        <w:jc w:val="center"/>
        <w:rPr>
          <w:rFonts w:ascii="Times New Roman" w:eastAsia="Times New Roman" w:hAnsi="Times New Roman" w:cs="Times New Roman"/>
          <w:sz w:val="20"/>
          <w:szCs w:val="20"/>
          <w:lang w:eastAsia="en-US"/>
        </w:rPr>
      </w:pPr>
      <w:r>
        <w:t xml:space="preserve">Equation </w:t>
      </w:r>
      <w:r>
        <w:fldChar w:fldCharType="begin"/>
      </w:r>
      <w:r>
        <w:instrText xml:space="preserve"> SEQ Equation \* ARABIC </w:instrText>
      </w:r>
      <w:r>
        <w:fldChar w:fldCharType="separate"/>
      </w:r>
      <w:r w:rsidR="00720904">
        <w:rPr>
          <w:noProof/>
        </w:rPr>
        <w:t>2</w:t>
      </w:r>
      <w:r>
        <w:fldChar w:fldCharType="end"/>
      </w:r>
      <w:r>
        <w:t>: Phase Margin of current plant by damping ratio</w:t>
      </w:r>
    </w:p>
    <w:p w:rsidR="00847523" w:rsidRDefault="00847523" w:rsidP="00847523">
      <w:pPr>
        <w:rPr>
          <w:rStyle w:val="Strong"/>
          <w:rFonts w:ascii="Times New Roman" w:eastAsia="Times New Roman" w:hAnsi="Times New Roman" w:cs="Times New Roman"/>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rPr>
        <w:t xml:space="preserve"> is considered a bit lower than the requirement, in this case, it was set to 10% overshoot, which is 0.10 in equivalent of  </w:t>
      </w:r>
      <m:oMath>
        <m:r>
          <w:rPr>
            <w:rStyle w:val="Strong"/>
            <w:rFonts w:ascii="Cambria Math" w:hAnsi="Cambria Math"/>
          </w:rPr>
          <m:t>Omax</m:t>
        </m:r>
      </m:oMath>
      <w:r>
        <w:rPr>
          <w:rStyle w:val="Strong"/>
          <w:rFonts w:ascii="Times New Roman" w:eastAsia="Times New Roman" w:hAnsi="Times New Roman" w:cs="Times New Roman"/>
        </w:rPr>
        <w:t xml:space="preserve">, </w:t>
      </w:r>
    </w:p>
    <w:p w:rsidR="00847523" w:rsidRDefault="00847523" w:rsidP="00847523">
      <w:pPr>
        <w:rPr>
          <w:rStyle w:val="Strong"/>
          <w:rFonts w:ascii="Times New Roman" w:eastAsia="Times New Roman" w:hAnsi="Times New Roman" w:cs="Times New Roman"/>
        </w:rPr>
      </w:pPr>
      <w:r>
        <w:rPr>
          <w:rStyle w:val="Strong"/>
          <w:rFonts w:ascii="Times New Roman" w:eastAsia="Times New Roman" w:hAnsi="Times New Roman" w:cs="Times New Roman"/>
        </w:rPr>
        <w:t xml:space="preserve">In this lab practice, to fit the purpose of computer aid design, the function was made by using </w:t>
      </w:r>
      <w:proofErr w:type="spellStart"/>
      <w:r>
        <w:rPr>
          <w:rStyle w:val="Strong"/>
          <w:rFonts w:ascii="Times New Roman" w:eastAsia="Times New Roman" w:hAnsi="Times New Roman" w:cs="Times New Roman"/>
        </w:rPr>
        <w:t>Matlab</w:t>
      </w:r>
      <w:proofErr w:type="spellEnd"/>
      <w:r>
        <w:rPr>
          <w:rStyle w:val="Strong"/>
          <w:rFonts w:ascii="Times New Roman" w:eastAsia="Times New Roman" w:hAnsi="Times New Roman" w:cs="Times New Roman"/>
        </w:rPr>
        <w:t>. The function is shown below</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 </w:t>
      </w:r>
      <w:proofErr w:type="gramStart"/>
      <w:r>
        <w:rPr>
          <w:rFonts w:ascii="Courier New" w:hAnsi="Courier New" w:cs="Courier New"/>
          <w:color w:val="000000"/>
          <w:sz w:val="20"/>
          <w:szCs w:val="20"/>
          <w:lang w:val="en-US"/>
        </w:rPr>
        <w:t>r ]</w:t>
      </w:r>
      <w:proofErr w:type="gramEnd"/>
      <w:r>
        <w:rPr>
          <w:rFonts w:ascii="Courier New" w:hAnsi="Courier New" w:cs="Courier New"/>
          <w:color w:val="000000"/>
          <w:sz w:val="20"/>
          <w:szCs w:val="20"/>
          <w:lang w:val="en-US"/>
        </w:rPr>
        <w:t xml:space="preserve"> = </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 xml:space="preserv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%OVERSHOOT transfer the desired overshoot to damping ratio</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r=</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100)^</w:t>
      </w:r>
      <w:proofErr w:type="gramEnd"/>
      <w:r>
        <w:rPr>
          <w:rFonts w:ascii="Courier New" w:hAnsi="Courier New" w:cs="Courier New"/>
          <w:color w:val="000000"/>
          <w:sz w:val="20"/>
          <w:szCs w:val="20"/>
          <w:lang w:val="en-US"/>
        </w:rPr>
        <w:t>2)/(pi^2+(log(</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/100)^2)))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r is the damping ratio, and </w:t>
      </w:r>
      <w:proofErr w:type="spellStart"/>
      <w:r>
        <w:rPr>
          <w:rFonts w:ascii="Courier New" w:hAnsi="Courier New" w:cs="Courier New"/>
          <w:color w:val="228B22"/>
          <w:sz w:val="20"/>
          <w:szCs w:val="20"/>
          <w:lang w:val="en-US"/>
        </w:rPr>
        <w:t>po</w:t>
      </w:r>
      <w:proofErr w:type="spellEnd"/>
      <w:r>
        <w:rPr>
          <w:rFonts w:ascii="Courier New" w:hAnsi="Courier New" w:cs="Courier New"/>
          <w:color w:val="228B22"/>
          <w:sz w:val="20"/>
          <w:szCs w:val="20"/>
          <w:lang w:val="en-US"/>
        </w:rPr>
        <w:t xml:space="preserve"> is the overshoot input.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return</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lastRenderedPageBreak/>
        <w:t xml:space="preserv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end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
    <w:p w:rsidR="00847523" w:rsidRDefault="00847523" w:rsidP="00847523">
      <w:pPr>
        <w:rPr>
          <w:rStyle w:val="Strong"/>
          <w:rFonts w:ascii="Times New Roman" w:eastAsia="Times New Roman" w:hAnsi="Times New Roman" w:cs="Times New Roman"/>
          <w:b w:val="0"/>
          <w:bCs w:val="0"/>
          <w:lang w:val="en-US"/>
        </w:rPr>
      </w:pPr>
      <w:r>
        <w:rPr>
          <w:rStyle w:val="Strong"/>
          <w:rFonts w:ascii="Times New Roman" w:eastAsia="Times New Roman" w:hAnsi="Times New Roman" w:cs="Times New Roman"/>
          <w:b w:val="0"/>
          <w:bCs w:val="0"/>
          <w:lang w:val="en-US"/>
        </w:rPr>
        <w:t>and to use this function, the overshoot of 10% was chosen for design purpose,</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damp=over2</w:t>
      </w: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10)</w:t>
      </w:r>
    </w:p>
    <w:p w:rsidR="00847523" w:rsidRDefault="00847523" w:rsidP="00847523">
      <w:pPr>
        <w:rPr>
          <w:rFonts w:asciiTheme="minorBidi" w:hAnsiTheme="minorBidi"/>
        </w:rPr>
      </w:pPr>
      <w:r>
        <w:rPr>
          <w:rFonts w:asciiTheme="minorBidi" w:hAnsiTheme="minorBidi"/>
        </w:rPr>
        <w:t>This shall return required damping ratio req</w:t>
      </w:r>
      <w:bookmarkStart w:id="0" w:name="_GoBack"/>
      <w:bookmarkEnd w:id="0"/>
      <w:r>
        <w:rPr>
          <w:rFonts w:asciiTheme="minorBidi" w:hAnsiTheme="minorBidi"/>
        </w:rPr>
        <w:t>uired, which is 0.5912,</w:t>
      </w:r>
    </w:p>
    <w:p w:rsidR="00847523" w:rsidRDefault="00847523" w:rsidP="00847523">
      <w:pPr>
        <w:rPr>
          <w:rFonts w:asciiTheme="minorBidi" w:hAnsiTheme="minorBidi"/>
        </w:rPr>
      </w:pPr>
      <w:r>
        <w:rPr>
          <w:rFonts w:asciiTheme="minorBidi" w:hAnsiTheme="minorBidi"/>
        </w:rPr>
        <w:t xml:space="preserve">For the design purpose the </w:t>
      </w:r>
      <w:proofErr w:type="spellStart"/>
      <w:r>
        <w:rPr>
          <w:rFonts w:asciiTheme="minorBidi" w:hAnsiTheme="minorBidi"/>
        </w:rPr>
        <w:t>Ts</w:t>
      </w:r>
      <w:proofErr w:type="spellEnd"/>
      <w:r>
        <w:rPr>
          <w:rFonts w:asciiTheme="minorBidi" w:hAnsiTheme="minorBidi"/>
        </w:rPr>
        <w:t xml:space="preserve"> (settling time) was chosen at 0.2</w:t>
      </w:r>
    </w:p>
    <w:p w:rsidR="00847523" w:rsidRDefault="00847523" w:rsidP="00847523">
      <w:pPr>
        <w:keepNext/>
      </w:pPr>
      <m:oMathPara>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ζ</m:t>
              </m:r>
            </m:den>
          </m:f>
          <m:rad>
            <m:radPr>
              <m:degHide m:val="1"/>
              <m:ctrlPr>
                <w:rPr>
                  <w:rFonts w:ascii="Cambria Math" w:hAnsi="Cambria Math"/>
                  <w:i/>
                </w:rPr>
              </m:ctrlPr>
            </m:radPr>
            <m:deg/>
            <m:e>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ζ</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4</m:t>
                      </m:r>
                    </m:sup>
                  </m:sSup>
                  <m:r>
                    <w:rPr>
                      <w:rFonts w:ascii="Cambria Math" w:hAnsi="Cambria Math"/>
                    </w:rPr>
                    <m:t>-4</m:t>
                  </m:r>
                  <m:sSup>
                    <m:sSupPr>
                      <m:ctrlPr>
                        <w:rPr>
                          <w:rFonts w:ascii="Cambria Math" w:hAnsi="Cambria Math"/>
                          <w:i/>
                        </w:rPr>
                      </m:ctrlPr>
                    </m:sSupPr>
                    <m:e>
                      <m:r>
                        <w:rPr>
                          <w:rFonts w:ascii="Cambria Math" w:hAnsi="Cambria Math"/>
                        </w:rPr>
                        <m:t>ζ</m:t>
                      </m:r>
                    </m:e>
                    <m:sup>
                      <m:r>
                        <w:rPr>
                          <w:rFonts w:ascii="Cambria Math" w:hAnsi="Cambria Math"/>
                        </w:rPr>
                        <m:t>2</m:t>
                      </m:r>
                    </m:sup>
                  </m:sSup>
                  <m:r>
                    <w:rPr>
                      <w:rFonts w:ascii="Cambria Math" w:hAnsi="Cambria Math"/>
                    </w:rPr>
                    <m:t>+2</m:t>
                  </m:r>
                </m:e>
              </m:rad>
            </m:e>
          </m:rad>
        </m:oMath>
      </m:oMathPara>
    </w:p>
    <w:p w:rsidR="00847523" w:rsidRDefault="00847523" w:rsidP="00847523">
      <w:pPr>
        <w:pStyle w:val="Caption"/>
      </w:pPr>
      <w:r>
        <w:t xml:space="preserve">Equation </w:t>
      </w:r>
      <w:r>
        <w:fldChar w:fldCharType="begin"/>
      </w:r>
      <w:r>
        <w:instrText xml:space="preserve"> SEQ Equation \* ARABIC </w:instrText>
      </w:r>
      <w:r>
        <w:fldChar w:fldCharType="separate"/>
      </w:r>
      <w:r w:rsidR="00720904">
        <w:rPr>
          <w:noProof/>
        </w:rPr>
        <w:t>3</w:t>
      </w:r>
      <w:r>
        <w:fldChar w:fldCharType="end"/>
      </w:r>
    </w:p>
    <w:p w:rsidR="00847523" w:rsidRDefault="00847523">
      <w:pPr>
        <w:rPr>
          <w:rFonts w:ascii="Arial" w:eastAsia="Times New Roman" w:hAnsi="Arial" w:cs="Arial"/>
          <w:color w:val="000000"/>
          <w:lang w:val="en-US"/>
        </w:rPr>
      </w:pPr>
      <w:r>
        <w:rPr>
          <w:rFonts w:ascii="Arial" w:eastAsia="Times New Roman" w:hAnsi="Arial" w:cs="Arial"/>
          <w:color w:val="000000"/>
          <w:lang w:val="en-US"/>
        </w:rPr>
        <w:br w:type="page"/>
      </w:r>
    </w:p>
    <w:p w:rsidR="00847523" w:rsidRDefault="00847523">
      <w:pPr>
        <w:rPr>
          <w:rFonts w:ascii="Arial" w:eastAsia="Times New Roman" w:hAnsi="Arial" w:cs="Arial"/>
          <w:color w:val="000000"/>
          <w:lang w:val="en-US"/>
        </w:rPr>
      </w:pPr>
      <w:r>
        <w:rPr>
          <w:rFonts w:ascii="Arial" w:eastAsia="Times New Roman" w:hAnsi="Arial" w:cs="Arial"/>
          <w:color w:val="000000"/>
          <w:lang w:val="en-US"/>
        </w:rPr>
        <w:lastRenderedPageBreak/>
        <w:t>TASK A</w:t>
      </w:r>
    </w:p>
    <w:p w:rsidR="00444355" w:rsidRDefault="00444355">
      <w:pPr>
        <w:rPr>
          <w:rFonts w:ascii="Arial" w:eastAsia="Times New Roman" w:hAnsi="Arial" w:cs="Arial"/>
          <w:color w:val="000000"/>
          <w:lang w:val="en-US"/>
        </w:rPr>
      </w:pPr>
      <w:r>
        <w:rPr>
          <w:rFonts w:asciiTheme="minorEastAsia" w:hAnsiTheme="minorEastAsia" w:cs="Arial" w:hint="eastAsia"/>
          <w:color w:val="000000"/>
          <w:lang w:val="en-US"/>
        </w:rPr>
        <w:t>Th</w:t>
      </w:r>
      <w:r>
        <w:rPr>
          <w:rFonts w:ascii="Arial" w:eastAsia="Times New Roman" w:hAnsi="Arial" w:cs="Arial"/>
          <w:color w:val="000000"/>
          <w:lang w:val="en-US"/>
        </w:rPr>
        <w:t xml:space="preserve">is design is </w:t>
      </w:r>
      <w:proofErr w:type="gramStart"/>
      <w:r>
        <w:rPr>
          <w:rFonts w:ascii="Arial" w:eastAsia="Times New Roman" w:hAnsi="Arial" w:cs="Arial"/>
          <w:color w:val="000000"/>
          <w:lang w:val="en-US"/>
        </w:rPr>
        <w:t>intend</w:t>
      </w:r>
      <w:proofErr w:type="gramEnd"/>
      <w:r>
        <w:rPr>
          <w:rFonts w:ascii="Arial" w:eastAsia="Times New Roman" w:hAnsi="Arial" w:cs="Arial"/>
          <w:color w:val="000000"/>
          <w:lang w:val="en-US"/>
        </w:rPr>
        <w:t xml:space="preserve"> to add lead-lag compensator to increase phase-margin in order to obtain desired rise speed and overshoot.</w:t>
      </w:r>
    </w:p>
    <w:p w:rsidR="00444355" w:rsidRDefault="00444355">
      <w:pPr>
        <w:rPr>
          <w:rFonts w:ascii="Arial" w:eastAsia="Times New Roman" w:hAnsi="Arial" w:cs="Arial"/>
          <w:color w:val="000000"/>
          <w:lang w:val="en-US"/>
        </w:rPr>
      </w:pPr>
      <w:r>
        <w:rPr>
          <w:rFonts w:ascii="Arial" w:eastAsia="Times New Roman" w:hAnsi="Arial" w:cs="Arial"/>
          <w:color w:val="000000"/>
          <w:lang w:val="en-US"/>
        </w:rPr>
        <w:t>The script used in the design process is shown below with detailed explanation</w:t>
      </w:r>
    </w:p>
    <w:p w:rsidR="00444355" w:rsidRPr="00444355"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684,[1 12 57 0])</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=10;</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dp</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dampingratio</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po</w:t>
      </w:r>
      <w:proofErr w:type="spellEnd"/>
      <w:r>
        <w:rPr>
          <w:rFonts w:ascii="Courier New" w:hAnsi="Courier New" w:cs="Courier New"/>
          <w:color w:val="000000"/>
          <w:sz w:val="20"/>
          <w:szCs w:val="20"/>
          <w:lang w:val="en-US"/>
        </w:rPr>
        <w: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Gm,Pm</w:t>
      </w:r>
      <w:proofErr w:type="gramEnd"/>
      <w:r>
        <w:rPr>
          <w:rFonts w:ascii="Courier New" w:hAnsi="Courier New" w:cs="Courier New"/>
          <w:color w:val="000000"/>
          <w:sz w:val="20"/>
          <w:szCs w:val="20"/>
          <w:lang w:val="en-US"/>
        </w:rPr>
        <w:t>,Wcg,Wcp</w:t>
      </w:r>
      <w:proofErr w:type="spellEnd"/>
      <w:r>
        <w:rPr>
          <w:rFonts w:ascii="Courier New" w:hAnsi="Courier New" w:cs="Courier New"/>
          <w:color w:val="000000"/>
          <w:sz w:val="20"/>
          <w:szCs w:val="20"/>
          <w:lang w:val="en-US"/>
        </w:rPr>
        <w:t>] = margin(G);</w:t>
      </w:r>
    </w:p>
    <w:p w:rsidR="00444355" w:rsidRDefault="00444355" w:rsidP="00847523">
      <w:pPr>
        <w:autoSpaceDE w:val="0"/>
        <w:autoSpaceDN w:val="0"/>
        <w:adjustRightInd w:val="0"/>
        <w:spacing w:after="0" w:line="240" w:lineRule="auto"/>
        <w:rPr>
          <w:rFonts w:ascii="Courier New" w:hAnsi="Courier New" w:cs="Courier New"/>
          <w:color w:val="000000"/>
          <w:sz w:val="20"/>
          <w:szCs w:val="20"/>
          <w:lang w:val="en-US"/>
        </w:rPr>
      </w:pPr>
    </w:p>
    <w:p w:rsidR="00444355" w:rsidRDefault="00444355" w:rsidP="00444355">
      <w:r w:rsidRPr="00444355">
        <w:t>These code</w:t>
      </w:r>
      <w:r>
        <w:t xml:space="preserve"> is to generate the original plant and initial plot of bode diagram to find plant phase margin and </w:t>
      </w:r>
      <w:r w:rsidR="006A41E1">
        <w:t>gain.</w:t>
      </w:r>
    </w:p>
    <w:p w:rsidR="006A41E1" w:rsidRPr="00444355" w:rsidRDefault="006A41E1" w:rsidP="00444355">
      <w:r>
        <w:t>To find a lead compensator, the process starts from looking for required phase margin. The ideal phase margin is 60degree in general, therefore the required phase margin is 60 due to the plant’s phase margin is0.</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Pm=60-Pm</w:t>
      </w:r>
    </w:p>
    <w:p w:rsidR="006A41E1" w:rsidRDefault="006A41E1" w:rsidP="006A41E1"/>
    <w:p w:rsidR="006A41E1" w:rsidRDefault="006A41E1" w:rsidP="006A41E1">
      <w:r>
        <w:t>The alpha value was chosen from table below</w: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lang w:val="en-US"/>
        </w:rPr>
        <mc:AlternateContent>
          <mc:Choice Requires="wps">
            <w:drawing>
              <wp:inline distT="0" distB="0" distL="0" distR="0">
                <wp:extent cx="12700" cy="179070"/>
                <wp:effectExtent l="9525" t="9525" r="0" b="11430"/>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248E48BD" id="Freeform 4"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" filled="f" strokeweight=".17486mm">
                <v:path arrowok="t" o:connecttype="custom" o:connectlocs="0,0;0,178435" o:connectangles="0,0"/>
                <w10:anchorlock/>
              </v:polyline>
            </w:pict>
          </mc:Fallback>
        </mc:AlternateConten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r w:rsidRPr="006A41E1">
        <w:rPr>
          <w:rFonts w:ascii="Times New Roman" w:hAnsi="Times New Roman" w:cs="Times New Roman"/>
          <w:noProof/>
          <w:sz w:val="20"/>
          <w:szCs w:val="20"/>
          <w:lang w:val="en-US"/>
        </w:rPr>
        <mc:AlternateContent>
          <mc:Choice Requires="wps">
            <w:drawing>
              <wp:inline distT="0" distB="0" distL="0" distR="0">
                <wp:extent cx="12700" cy="179070"/>
                <wp:effectExtent l="9525" t="9525" r="0" b="11430"/>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 cy="179070"/>
                        </a:xfrm>
                        <a:custGeom>
                          <a:avLst/>
                          <a:gdLst>
                            <a:gd name="T0" fmla="*/ 0 w 20"/>
                            <a:gd name="T1" fmla="*/ 0 h 282"/>
                            <a:gd name="T2" fmla="*/ 0 w 20"/>
                            <a:gd name="T3" fmla="*/ 281 h 282"/>
                          </a:gdLst>
                          <a:ahLst/>
                          <a:cxnLst>
                            <a:cxn ang="0">
                              <a:pos x="T0" y="T1"/>
                            </a:cxn>
                            <a:cxn ang="0">
                              <a:pos x="T2" y="T3"/>
                            </a:cxn>
                          </a:cxnLst>
                          <a:rect l="0" t="0" r="r" b="b"/>
                          <a:pathLst>
                            <a:path w="20" h="282">
                              <a:moveTo>
                                <a:pt x="0" y="0"/>
                              </a:moveTo>
                              <a:lnTo>
                                <a:pt x="0" y="281"/>
                              </a:lnTo>
                            </a:path>
                          </a:pathLst>
                        </a:custGeom>
                        <a:noFill/>
                        <a:ln w="629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polyline w14:anchorId="77CC6229" id="Freeform 3" o:spid="_x0000_s1026" style="visibility:visible;mso-wrap-style:square;mso-left-percent:-10001;mso-top-percent:-10001;mso-position-horizontal:absolute;mso-position-horizontal-relative:char;mso-position-vertical:absolute;mso-position-vertical-relative:line;mso-left-percent:-10001;mso-top-percent:-10001;v-text-anchor:top" points="0,0,0,14.05pt" coordsize="2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" filled="f" strokeweight=".17486mm">
                <v:path arrowok="t" o:connecttype="custom" o:connectlocs="0,0;0,178435" o:connectangles="0,0"/>
                <w10:anchorlock/>
              </v:polyline>
            </w:pict>
          </mc:Fallback>
        </mc:AlternateContent>
      </w:r>
    </w:p>
    <w:p w:rsidR="006A41E1" w:rsidRPr="006A41E1" w:rsidRDefault="006A41E1" w:rsidP="006A41E1">
      <w:pPr>
        <w:kinsoku w:val="0"/>
        <w:overflowPunct w:val="0"/>
        <w:autoSpaceDE w:val="0"/>
        <w:autoSpaceDN w:val="0"/>
        <w:adjustRightInd w:val="0"/>
        <w:spacing w:after="0" w:line="240" w:lineRule="auto"/>
        <w:rPr>
          <w:rFonts w:ascii="Times New Roman" w:hAnsi="Times New Roman" w:cs="Times New Roman"/>
          <w:sz w:val="20"/>
          <w:szCs w:val="20"/>
          <w:lang w:val="en-US"/>
        </w:rPr>
      </w:pPr>
    </w:p>
    <w:p w:rsidR="006A41E1" w:rsidRPr="006A41E1" w:rsidRDefault="006A41E1" w:rsidP="006A41E1">
      <w:pPr>
        <w:kinsoku w:val="0"/>
        <w:overflowPunct w:val="0"/>
        <w:autoSpaceDE w:val="0"/>
        <w:autoSpaceDN w:val="0"/>
        <w:adjustRightInd w:val="0"/>
        <w:spacing w:after="0" w:line="540" w:lineRule="exact"/>
        <w:ind w:left="2920"/>
        <w:rPr>
          <w:rFonts w:ascii="Times New Roman" w:hAnsi="Times New Roman" w:cs="Times New Roman"/>
          <w:position w:val="-11"/>
          <w:sz w:val="20"/>
          <w:szCs w:val="20"/>
          <w:lang w:val="en-US"/>
        </w:rPr>
      </w:pPr>
      <w:r w:rsidRPr="006A41E1">
        <w:rPr>
          <w:rFonts w:ascii="Times New Roman" w:hAnsi="Times New Roman" w:cs="Times New Roman"/>
          <w:noProof/>
          <w:position w:val="-11"/>
          <w:sz w:val="20"/>
          <w:szCs w:val="20"/>
          <w:lang w:val="en-US"/>
        </w:rPr>
        <mc:AlternateContent>
          <mc:Choice Requires="wps">
            <w:drawing>
              <wp:inline distT="0" distB="0" distL="0" distR="0">
                <wp:extent cx="1485900" cy="342900"/>
                <wp:effectExtent l="9525" t="9525" r="9525" b="952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noFill/>
                        <a:ln w="9144" cmpd="sng">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6A41E1" w:rsidRDefault="006A41E1"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117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" filled="f" strokeweight=".72pt">
                <v:textbox inset="0,0,0,0">
                  <w:txbxContent>
                    <w:p w:rsidR="006A41E1" w:rsidRDefault="006A41E1" w:rsidP="006A41E1">
                      <w:pPr>
                        <w:pStyle w:val="ListParagraph"/>
                        <w:kinsoku w:val="0"/>
                        <w:overflowPunct w:val="0"/>
                        <w:spacing w:before="73"/>
                        <w:ind w:left="145"/>
                        <w:rPr>
                          <w:sz w:val="20"/>
                          <w:szCs w:val="20"/>
                        </w:rPr>
                      </w:pPr>
                      <w:r>
                        <w:rPr>
                          <w:b/>
                          <w:bCs/>
                          <w:w w:val="99"/>
                          <w:sz w:val="20"/>
                          <w:szCs w:val="20"/>
                        </w:rPr>
                        <w:t>Pha</w:t>
                      </w:r>
                      <w:r>
                        <w:rPr>
                          <w:b/>
                          <w:bCs/>
                          <w:spacing w:val="-1"/>
                          <w:w w:val="99"/>
                          <w:sz w:val="20"/>
                          <w:szCs w:val="20"/>
                        </w:rPr>
                        <w:t>s</w:t>
                      </w:r>
                      <w:r>
                        <w:rPr>
                          <w:b/>
                          <w:bCs/>
                          <w:w w:val="99"/>
                          <w:sz w:val="20"/>
                          <w:szCs w:val="20"/>
                        </w:rPr>
                        <w:t>e-</w:t>
                      </w:r>
                      <w:r>
                        <w:rPr>
                          <w:b/>
                          <w:bCs/>
                          <w:spacing w:val="-1"/>
                          <w:w w:val="99"/>
                          <w:sz w:val="20"/>
                          <w:szCs w:val="20"/>
                        </w:rPr>
                        <w:t>L</w:t>
                      </w:r>
                      <w:r>
                        <w:rPr>
                          <w:b/>
                          <w:bCs/>
                          <w:w w:val="99"/>
                          <w:sz w:val="20"/>
                          <w:szCs w:val="20"/>
                        </w:rPr>
                        <w:t>e</w:t>
                      </w:r>
                      <w:r>
                        <w:rPr>
                          <w:b/>
                          <w:bCs/>
                          <w:spacing w:val="1"/>
                          <w:w w:val="99"/>
                          <w:sz w:val="20"/>
                          <w:szCs w:val="20"/>
                        </w:rPr>
                        <w:t>a</w:t>
                      </w:r>
                      <w:r>
                        <w:rPr>
                          <w:b/>
                          <w:bCs/>
                          <w:w w:val="99"/>
                          <w:sz w:val="20"/>
                          <w:szCs w:val="20"/>
                        </w:rPr>
                        <w:t>d</w:t>
                      </w:r>
                      <w:r>
                        <w:rPr>
                          <w:b/>
                          <w:bCs/>
                          <w:spacing w:val="-1"/>
                          <w:sz w:val="20"/>
                          <w:szCs w:val="20"/>
                        </w:rPr>
                        <w:t xml:space="preserve"> </w:t>
                      </w:r>
                      <w:r>
                        <w:rPr>
                          <w:b/>
                          <w:bCs/>
                          <w:spacing w:val="-1"/>
                          <w:w w:val="99"/>
                          <w:sz w:val="20"/>
                          <w:szCs w:val="20"/>
                        </w:rPr>
                        <w:t>T</w:t>
                      </w:r>
                      <w:r>
                        <w:rPr>
                          <w:b/>
                          <w:bCs/>
                          <w:spacing w:val="1"/>
                          <w:w w:val="99"/>
                          <w:sz w:val="20"/>
                          <w:szCs w:val="20"/>
                        </w:rPr>
                        <w:t>a</w:t>
                      </w:r>
                      <w:r>
                        <w:rPr>
                          <w:b/>
                          <w:bCs/>
                          <w:w w:val="99"/>
                          <w:sz w:val="20"/>
                          <w:szCs w:val="20"/>
                        </w:rPr>
                        <w:t>ble</w:t>
                      </w:r>
                    </w:p>
                  </w:txbxContent>
                </v:textbox>
                <w10:anchorlock/>
              </v:shape>
            </w:pict>
          </mc:Fallback>
        </mc:AlternateContent>
      </w:r>
    </w:p>
    <w:p w:rsidR="006A41E1" w:rsidRPr="006A41E1" w:rsidRDefault="006A41E1" w:rsidP="006A41E1">
      <w:pPr>
        <w:kinsoku w:val="0"/>
        <w:overflowPunct w:val="0"/>
        <w:autoSpaceDE w:val="0"/>
        <w:autoSpaceDN w:val="0"/>
        <w:adjustRightInd w:val="0"/>
        <w:spacing w:before="2" w:after="0" w:line="240" w:lineRule="auto"/>
        <w:rPr>
          <w:rFonts w:ascii="Times New Roman" w:hAnsi="Times New Roman" w:cs="Times New Roman"/>
          <w:sz w:val="12"/>
          <w:szCs w:val="12"/>
          <w:lang w:val="en-US"/>
        </w:rPr>
      </w:pPr>
    </w:p>
    <w:tbl>
      <w:tblPr>
        <w:tblW w:w="0" w:type="auto"/>
        <w:tblInd w:w="113" w:type="dxa"/>
        <w:tblLayout w:type="fixed"/>
        <w:tblCellMar>
          <w:left w:w="0" w:type="dxa"/>
          <w:right w:w="0" w:type="dxa"/>
        </w:tblCellMar>
        <w:tblLook w:val="0000" w:firstRow="0" w:lastRow="0" w:firstColumn="0" w:lastColumn="0" w:noHBand="0" w:noVBand="0"/>
      </w:tblPr>
      <w:tblGrid>
        <w:gridCol w:w="1065"/>
        <w:gridCol w:w="1066"/>
        <w:gridCol w:w="1064"/>
        <w:gridCol w:w="1065"/>
        <w:gridCol w:w="1066"/>
        <w:gridCol w:w="1066"/>
        <w:gridCol w:w="1065"/>
        <w:gridCol w:w="1067"/>
      </w:tblGrid>
      <w:tr w:rsidR="006A41E1" w:rsidRPr="006A41E1">
        <w:tblPrEx>
          <w:tblCellMar>
            <w:top w:w="0" w:type="dxa"/>
            <w:left w:w="0" w:type="dxa"/>
            <w:bottom w:w="0" w:type="dxa"/>
            <w:right w:w="0" w:type="dxa"/>
          </w:tblCellMar>
        </w:tblPrEx>
        <w:trPr>
          <w:trHeight w:hRule="exact" w:val="240"/>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16" w:lineRule="exact"/>
              <w:ind w:left="117"/>
              <w:rPr>
                <w:rFonts w:ascii="Times New Roman" w:hAnsi="Times New Roman" w:cs="Times New Roman"/>
                <w:sz w:val="24"/>
                <w:szCs w:val="24"/>
                <w:lang w:val="en-US"/>
              </w:rPr>
            </w:pPr>
            <w:r w:rsidRPr="006A41E1">
              <w:rPr>
                <w:rFonts w:ascii="Symbol" w:hAnsi="Symbol" w:cs="Symbol"/>
                <w:i/>
                <w:iCs/>
                <w:w w:val="93"/>
                <w:sz w:val="23"/>
                <w:szCs w:val="23"/>
                <w:lang w:val="en-US"/>
              </w:rPr>
              <w:t></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0.05</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0.1</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0.24</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0.3</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0.5</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1</w:t>
            </w:r>
          </w:p>
        </w:tc>
      </w:tr>
      <w:tr w:rsidR="006A41E1" w:rsidRPr="006A41E1">
        <w:tblPrEx>
          <w:tblCellMar>
            <w:top w:w="0" w:type="dxa"/>
            <w:left w:w="0" w:type="dxa"/>
            <w:bottom w:w="0" w:type="dxa"/>
            <w:right w:w="0" w:type="dxa"/>
          </w:tblCellMar>
        </w:tblPrEx>
        <w:trPr>
          <w:trHeight w:hRule="exact" w:val="406"/>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before="41" w:after="0" w:line="240" w:lineRule="auto"/>
              <w:ind w:left="166"/>
              <w:rPr>
                <w:rFonts w:ascii="Times New Roman" w:hAnsi="Times New Roman" w:cs="Times New Roman"/>
                <w:sz w:val="24"/>
                <w:szCs w:val="24"/>
                <w:lang w:val="en-US"/>
              </w:rPr>
            </w:pPr>
            <w:r w:rsidRPr="006A41E1">
              <w:rPr>
                <w:rFonts w:ascii="Times New Roman" w:hAnsi="Times New Roman" w:cs="Times New Roman"/>
                <w:i/>
                <w:iCs/>
                <w:sz w:val="23"/>
                <w:szCs w:val="23"/>
                <w:lang w:val="en-US"/>
              </w:rPr>
              <w:t>G</w:t>
            </w:r>
            <w:r w:rsidRPr="006A41E1">
              <w:rPr>
                <w:rFonts w:ascii="Times New Roman" w:hAnsi="Times New Roman" w:cs="Times New Roman"/>
                <w:i/>
                <w:iCs/>
                <w:spacing w:val="-4"/>
                <w:sz w:val="23"/>
                <w:szCs w:val="23"/>
                <w:lang w:val="en-US"/>
              </w:rPr>
              <w:t xml:space="preserve"> </w:t>
            </w:r>
            <w:r w:rsidRPr="006A41E1">
              <w:rPr>
                <w:rFonts w:ascii="Times New Roman" w:hAnsi="Times New Roman" w:cs="Times New Roman"/>
                <w:i/>
                <w:iCs/>
                <w:sz w:val="23"/>
                <w:szCs w:val="23"/>
                <w:lang w:val="en-US"/>
              </w:rPr>
              <w:t>dB</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13</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10</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7</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6</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5</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3</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r w:rsidR="006A41E1" w:rsidRPr="006A41E1">
        <w:tblPrEx>
          <w:tblCellMar>
            <w:top w:w="0" w:type="dxa"/>
            <w:left w:w="0" w:type="dxa"/>
            <w:bottom w:w="0" w:type="dxa"/>
            <w:right w:w="0" w:type="dxa"/>
          </w:tblCellMar>
        </w:tblPrEx>
        <w:trPr>
          <w:trHeight w:hRule="exact" w:val="601"/>
        </w:trPr>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348" w:lineRule="exact"/>
              <w:ind w:left="121"/>
              <w:rPr>
                <w:rFonts w:ascii="Times New Roman" w:hAnsi="Times New Roman" w:cs="Times New Roman"/>
                <w:spacing w:val="8"/>
                <w:sz w:val="20"/>
                <w:szCs w:val="20"/>
                <w:lang w:val="en-US"/>
              </w:rPr>
            </w:pPr>
            <w:r w:rsidRPr="006A41E1">
              <w:rPr>
                <w:rFonts w:ascii="Symbol" w:hAnsi="Symbol" w:cs="Symbol"/>
                <w:i/>
                <w:iCs/>
                <w:spacing w:val="8"/>
                <w:sz w:val="25"/>
                <w:szCs w:val="25"/>
                <w:lang w:val="en-US"/>
              </w:rPr>
              <w:t></w:t>
            </w:r>
            <w:r w:rsidRPr="006A41E1">
              <w:rPr>
                <w:rFonts w:ascii="Times New Roman" w:hAnsi="Times New Roman" w:cs="Times New Roman"/>
                <w:i/>
                <w:iCs/>
                <w:spacing w:val="8"/>
                <w:position w:val="-6"/>
                <w:sz w:val="20"/>
                <w:szCs w:val="20"/>
                <w:lang w:val="en-US"/>
              </w:rPr>
              <w:t>m</w:t>
            </w:r>
          </w:p>
          <w:p w:rsidR="006A41E1" w:rsidRPr="006A41E1" w:rsidRDefault="006A41E1" w:rsidP="006A41E1">
            <w:pPr>
              <w:kinsoku w:val="0"/>
              <w:overflowPunct w:val="0"/>
              <w:autoSpaceDE w:val="0"/>
              <w:autoSpaceDN w:val="0"/>
              <w:adjustRightInd w:val="0"/>
              <w:spacing w:before="6" w:after="0" w:line="240" w:lineRule="auto"/>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(deg.)</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65</w:t>
            </w:r>
          </w:p>
        </w:tc>
        <w:tc>
          <w:tcPr>
            <w:tcW w:w="1064"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55</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42</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38</w:t>
            </w:r>
          </w:p>
        </w:tc>
        <w:tc>
          <w:tcPr>
            <w:tcW w:w="1066"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33</w:t>
            </w:r>
          </w:p>
        </w:tc>
        <w:tc>
          <w:tcPr>
            <w:tcW w:w="1065"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sz w:val="20"/>
                <w:szCs w:val="20"/>
                <w:lang w:val="en-US"/>
              </w:rPr>
              <w:t>19</w:t>
            </w:r>
          </w:p>
        </w:tc>
        <w:tc>
          <w:tcPr>
            <w:tcW w:w="1067" w:type="dxa"/>
            <w:tcBorders>
              <w:top w:val="single" w:sz="4" w:space="0" w:color="000000"/>
              <w:left w:val="single" w:sz="4" w:space="0" w:color="000000"/>
              <w:bottom w:val="single" w:sz="4" w:space="0" w:color="000000"/>
              <w:right w:val="single" w:sz="4" w:space="0" w:color="000000"/>
            </w:tcBorders>
          </w:tcPr>
          <w:p w:rsidR="006A41E1" w:rsidRPr="006A41E1" w:rsidRDefault="006A41E1" w:rsidP="006A41E1">
            <w:pPr>
              <w:kinsoku w:val="0"/>
              <w:overflowPunct w:val="0"/>
              <w:autoSpaceDE w:val="0"/>
              <w:autoSpaceDN w:val="0"/>
              <w:adjustRightInd w:val="0"/>
              <w:spacing w:after="0" w:line="223" w:lineRule="exact"/>
              <w:ind w:left="103"/>
              <w:rPr>
                <w:rFonts w:ascii="Times New Roman" w:hAnsi="Times New Roman" w:cs="Times New Roman"/>
                <w:sz w:val="24"/>
                <w:szCs w:val="24"/>
                <w:lang w:val="en-US"/>
              </w:rPr>
            </w:pPr>
            <w:r w:rsidRPr="006A41E1">
              <w:rPr>
                <w:rFonts w:ascii="Times New Roman" w:hAnsi="Times New Roman" w:cs="Times New Roman"/>
                <w:w w:val="99"/>
                <w:sz w:val="20"/>
                <w:szCs w:val="20"/>
                <w:lang w:val="en-US"/>
              </w:rPr>
              <w:t>0</w:t>
            </w:r>
          </w:p>
        </w:tc>
      </w:tr>
    </w:tbl>
    <w:p w:rsidR="006A41E1" w:rsidRPr="006A41E1" w:rsidRDefault="006A41E1" w:rsidP="006A41E1">
      <w:pPr>
        <w:pStyle w:val="Caption"/>
      </w:pPr>
      <w:r>
        <w:t xml:space="preserve">Table </w:t>
      </w:r>
      <w:fldSimple w:instr=" SEQ Table \* ARABIC ">
        <w:r>
          <w:rPr>
            <w:noProof/>
          </w:rPr>
          <w:t>1</w:t>
        </w:r>
      </w:fldSimple>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alpha=1/0.05</w:t>
      </w:r>
    </w:p>
    <w:p w:rsidR="006A41E1" w:rsidRDefault="006A41E1" w:rsidP="00847523">
      <w:pPr>
        <w:autoSpaceDE w:val="0"/>
        <w:autoSpaceDN w:val="0"/>
        <w:adjustRightInd w:val="0"/>
        <w:spacing w:after="0" w:line="240" w:lineRule="auto"/>
        <w:rPr>
          <w:rFonts w:ascii="Courier New" w:hAnsi="Courier New" w:cs="Courier New"/>
          <w:color w:val="000000"/>
          <w:sz w:val="20"/>
          <w:szCs w:val="20"/>
          <w:lang w:val="en-US"/>
        </w:rPr>
      </w:pPr>
    </w:p>
    <w:p w:rsidR="006A41E1" w:rsidRDefault="006A41E1" w:rsidP="006A41E1">
      <w:r>
        <w:t>From the table, 0.05 is the value for this phase margin and because of different equation was used in later calculation, the alpha is the inverse of alpha on the table.</w:t>
      </w:r>
    </w:p>
    <w:p w:rsidR="006A41E1" w:rsidRDefault="006A41E1" w:rsidP="006A41E1">
      <w:pPr>
        <w:keepNext/>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rsidR="006A41E1" w:rsidRDefault="006A41E1" w:rsidP="006A41E1">
      <w:pPr>
        <w:pStyle w:val="Caption"/>
      </w:pPr>
      <w:r>
        <w:t xml:space="preserve">Equation </w:t>
      </w:r>
      <w:fldSimple w:instr=" SEQ Equation \* ARABIC ">
        <w:r w:rsidR="00720904">
          <w:rPr>
            <w:noProof/>
          </w:rPr>
          <w:t>4</w:t>
        </w:r>
      </w:fldSimple>
    </w:p>
    <w:p w:rsidR="006A41E1" w:rsidRPr="006A41E1" w:rsidRDefault="006A41E1" w:rsidP="006A41E1">
      <w:r>
        <w:t xml:space="preserve">The gain of future plant can be derived from equation 4, </w:t>
      </w:r>
      <w:r w:rsidR="00655772">
        <w:t>this gives the clue of magnitude</w:t>
      </w:r>
      <w:r>
        <w:t xml:space="preserve"> needed.</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6A41E1" w:rsidRPr="00655772" w:rsidRDefault="006A41E1" w:rsidP="00655772">
      <w:r>
        <w:t xml:space="preserve">From the bode diagram, magnitude of the obtained frequency is straightforward, however, to satisfy the computer participation, a method was developed to squeeze out the value of the bode and </w:t>
      </w:r>
      <w:r>
        <w:lastRenderedPageBreak/>
        <w:t xml:space="preserve">match them with </w:t>
      </w:r>
      <w:r w:rsidR="00655772">
        <w:t xml:space="preserve">known variables. The phase and frequency can be matched from our known magnitude.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bode(G)</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w:t>
      </w:r>
    </w:p>
    <w:p w:rsidR="00655772" w:rsidRPr="00655772" w:rsidRDefault="00655772" w:rsidP="00847523">
      <w:pPr>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Z=</m:t>
          </m:r>
          <m:f>
            <m:fPr>
              <m:ctrlPr>
                <w:rPr>
                  <w:rFonts w:ascii="Cambria Math" w:hAnsi="Cambria Math" w:cs="Courier New"/>
                  <w:i/>
                  <w:color w:val="000000"/>
                  <w:sz w:val="20"/>
                  <w:szCs w:val="20"/>
                  <w:lang w:val="en-US"/>
                </w:rPr>
              </m:ctrlPr>
            </m:fPr>
            <m:num>
              <m:r>
                <w:rPr>
                  <w:rFonts w:ascii="Cambria Math" w:hAnsi="Cambria Math" w:cs="Courier New"/>
                  <w:color w:val="000000"/>
                  <w:sz w:val="20"/>
                  <w:szCs w:val="20"/>
                  <w:lang w:val="en-US"/>
                </w:rPr>
                <m:t>w</m:t>
              </m:r>
            </m:num>
            <m:den>
              <m:rad>
                <m:radPr>
                  <m:degHide m:val="1"/>
                  <m:ctrlPr>
                    <w:rPr>
                      <w:rFonts w:ascii="Cambria Math" w:hAnsi="Cambria Math" w:cs="Courier New"/>
                      <w:i/>
                      <w:color w:val="000000"/>
                      <w:sz w:val="20"/>
                      <w:szCs w:val="20"/>
                      <w:lang w:val="en-US"/>
                    </w:rPr>
                  </m:ctrlPr>
                </m:radPr>
                <m:deg/>
                <m:e>
                  <m:r>
                    <w:rPr>
                      <w:rFonts w:ascii="Cambria Math" w:hAnsi="Cambria Math" w:cs="Courier New"/>
                      <w:color w:val="000000"/>
                      <w:sz w:val="20"/>
                      <w:szCs w:val="20"/>
                      <w:lang w:val="en-US"/>
                    </w:rPr>
                    <m:t>α</m:t>
                  </m:r>
                </m:e>
              </m:rad>
            </m:den>
          </m:f>
        </m:oMath>
      </m:oMathPara>
    </w:p>
    <w:p w:rsidR="00655772" w:rsidRDefault="00655772" w:rsidP="00720904">
      <w:pPr>
        <w:keepNext/>
        <w:autoSpaceDE w:val="0"/>
        <w:autoSpaceDN w:val="0"/>
        <w:adjustRightInd w:val="0"/>
        <w:spacing w:after="0" w:line="240" w:lineRule="auto"/>
        <w:rPr>
          <w:rFonts w:ascii="Courier New" w:hAnsi="Courier New" w:cs="Courier New"/>
          <w:color w:val="000000"/>
          <w:sz w:val="20"/>
          <w:szCs w:val="20"/>
          <w:lang w:val="en-US"/>
        </w:rPr>
      </w:pPr>
      <m:oMathPara>
        <m:oMath>
          <m:r>
            <w:rPr>
              <w:rFonts w:ascii="Cambria Math" w:hAnsi="Cambria Math" w:cs="Courier New"/>
              <w:color w:val="000000"/>
              <w:sz w:val="20"/>
              <w:szCs w:val="20"/>
              <w:lang w:val="en-US"/>
            </w:rPr>
            <m:t>P=α×Z</m:t>
          </m:r>
        </m:oMath>
      </m:oMathPara>
    </w:p>
    <w:p w:rsidR="00720904" w:rsidRDefault="00720904" w:rsidP="00720904">
      <w:pPr>
        <w:pStyle w:val="Caption"/>
      </w:pPr>
      <w:r>
        <w:t xml:space="preserve">Equation </w:t>
      </w:r>
      <w:fldSimple w:instr=" SEQ Equation \* ARABIC ">
        <w:r>
          <w:rPr>
            <w:noProof/>
          </w:rPr>
          <w:t>5</w:t>
        </w:r>
      </w:fldSimple>
    </w:p>
    <w:p w:rsidR="00655772" w:rsidRPr="00655772" w:rsidRDefault="00655772" w:rsidP="00655772">
      <w:r>
        <w:t>Now, the lead compensator can be written down according to equation</w:t>
      </w:r>
      <w:r w:rsidR="00720904">
        <w:t xml:space="preserve"> 5</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P=alpha*Z</w:t>
      </w:r>
    </w:p>
    <w:p w:rsidR="00720904" w:rsidRPr="00720904" w:rsidRDefault="00720904" w:rsidP="00720904">
      <w:r w:rsidRPr="00720904">
        <w:t xml:space="preserve">And because the magnitude </w:t>
      </w:r>
      <w:proofErr w:type="gramStart"/>
      <w:r w:rsidRPr="00720904">
        <w:t>shift</w:t>
      </w:r>
      <w:proofErr w:type="gramEnd"/>
      <w:r w:rsidRPr="00720904">
        <w:t>, another alpha is the coefficient for this lead compensator</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Klead</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Z],[1 P])*alpha</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=G*</w:t>
      </w:r>
      <w:proofErr w:type="spellStart"/>
      <w:r>
        <w:rPr>
          <w:rFonts w:ascii="Courier New" w:hAnsi="Courier New" w:cs="Courier New"/>
          <w:color w:val="000000"/>
          <w:sz w:val="20"/>
          <w:szCs w:val="20"/>
          <w:lang w:val="en-US"/>
        </w:rPr>
        <w:t>Klead</w:t>
      </w:r>
      <w:proofErr w:type="spellEnd"/>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=feedback(G*Klead,1);</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rsidR="004C21A8" w:rsidRDefault="004C21A8" w:rsidP="004C21A8">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2,Pm</w:t>
      </w:r>
      <w:proofErr w:type="gramEnd"/>
      <w:r>
        <w:rPr>
          <w:rFonts w:ascii="Courier New" w:hAnsi="Courier New" w:cs="Courier New"/>
          <w:color w:val="000000"/>
          <w:sz w:val="20"/>
          <w:szCs w:val="20"/>
          <w:lang w:val="en-US"/>
        </w:rPr>
        <w:t>2,Wcg2,Wcp2] = margin(</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rsidR="004C21A8" w:rsidRDefault="004C21A8" w:rsidP="004C21A8">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rsidR="004C21A8" w:rsidRDefault="004C21A8" w:rsidP="004C21A8">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rsidR="00720904" w:rsidRDefault="00720904" w:rsidP="00847523">
      <w:pPr>
        <w:autoSpaceDE w:val="0"/>
        <w:autoSpaceDN w:val="0"/>
        <w:adjustRightInd w:val="0"/>
        <w:spacing w:after="0" w:line="240" w:lineRule="auto"/>
        <w:rPr>
          <w:rFonts w:ascii="Courier New" w:hAnsi="Courier New" w:cs="Courier New"/>
          <w:color w:val="000000"/>
          <w:sz w:val="20"/>
          <w:szCs w:val="20"/>
          <w:lang w:val="en-US"/>
        </w:rPr>
      </w:pPr>
    </w:p>
    <w:p w:rsidR="00720904" w:rsidRPr="003C4F27" w:rsidRDefault="004C21A8" w:rsidP="004C21A8">
      <w:pPr>
        <w:rPr>
          <w:lang w:val="en-US"/>
        </w:rPr>
      </w:pPr>
      <w:r w:rsidRPr="004C21A8">
        <w:t>From the plot above, the performance of this lead</w:t>
      </w:r>
      <w:r>
        <w:t xml:space="preserve"> compensator does not meet the requirement and the phase margin is still way below the desired value, hence another lead compensator should be considered.</w:t>
      </w:r>
      <w:r w:rsidR="003C4F27" w:rsidRPr="003C4F27">
        <w:t xml:space="preserve"> In order to extract the peak values for value check, following equations are used to check peak values, and they are not a part of main body.</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GKleadc</w:t>
      </w:r>
      <w:proofErr w:type="spellEnd"/>
      <w:r>
        <w:rPr>
          <w:rFonts w:ascii="Courier New" w:hAnsi="Courier New" w:cs="Courier New"/>
          <w:color w:val="000000"/>
          <w:sz w:val="20"/>
          <w:szCs w:val="20"/>
          <w:lang w:val="en-US"/>
        </w:rPr>
        <w:t>)</w:t>
      </w:r>
    </w:p>
    <w:p w:rsidR="003C4F27" w:rsidRDefault="003C4F27" w:rsidP="003C4F27">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rsidR="003C4F27" w:rsidRDefault="003C4F27" w:rsidP="003C4F27">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rsidR="003C4F27" w:rsidRDefault="003C4F27" w:rsidP="003C4F27">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PKS=</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GKleadcs</w:t>
      </w:r>
      <w:proofErr w:type="spellEnd"/>
      <w:r>
        <w:rPr>
          <w:rFonts w:ascii="Courier New" w:hAnsi="Courier New" w:cs="Courier New"/>
          <w:color w:val="000000"/>
          <w:sz w:val="20"/>
          <w:szCs w:val="20"/>
          <w:lang w:val="en-US"/>
        </w:rPr>
        <w:t>);</w:t>
      </w:r>
    </w:p>
    <w:p w:rsidR="003C4F27" w:rsidRDefault="003C4F27" w:rsidP="00847523">
      <w:pPr>
        <w:autoSpaceDE w:val="0"/>
        <w:autoSpaceDN w:val="0"/>
        <w:adjustRightInd w:val="0"/>
        <w:spacing w:after="0" w:line="240" w:lineRule="auto"/>
        <w:rPr>
          <w:rFonts w:ascii="Courier New" w:hAnsi="Courier New" w:cs="Courier New"/>
          <w:color w:val="000000"/>
          <w:sz w:val="20"/>
          <w:szCs w:val="20"/>
          <w:lang w:val="en-US"/>
        </w:rPr>
      </w:pPr>
    </w:p>
    <w:tbl>
      <w:tblPr>
        <w:tblStyle w:val="TableGrid"/>
        <w:tblW w:w="0" w:type="auto"/>
        <w:tblLook w:val="04A0" w:firstRow="1" w:lastRow="0" w:firstColumn="1" w:lastColumn="0" w:noHBand="0" w:noVBand="1"/>
      </w:tblPr>
      <w:tblGrid>
        <w:gridCol w:w="4621"/>
        <w:gridCol w:w="4621"/>
      </w:tblGrid>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r w:rsidR="003C4F27" w:rsidTr="003C4F27">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c>
          <w:tcPr>
            <w:tcW w:w="4621" w:type="dxa"/>
          </w:tcPr>
          <w:p w:rsidR="003C4F27" w:rsidRDefault="003C4F27" w:rsidP="00847523">
            <w:pPr>
              <w:autoSpaceDE w:val="0"/>
              <w:autoSpaceDN w:val="0"/>
              <w:adjustRightInd w:val="0"/>
              <w:rPr>
                <w:rFonts w:ascii="Courier New" w:hAnsi="Courier New" w:cs="Courier New"/>
                <w:color w:val="000000"/>
                <w:sz w:val="20"/>
                <w:szCs w:val="20"/>
                <w:lang w:val="en-US"/>
              </w:rPr>
            </w:pPr>
          </w:p>
        </w:tc>
      </w:tr>
    </w:tbl>
    <w:p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rsidR="004C21A8" w:rsidRDefault="004C21A8" w:rsidP="00847523">
      <w:pPr>
        <w:autoSpaceDE w:val="0"/>
        <w:autoSpaceDN w:val="0"/>
        <w:adjustRightInd w:val="0"/>
        <w:spacing w:after="0" w:line="240" w:lineRule="auto"/>
        <w:rPr>
          <w:rFonts w:ascii="Courier New" w:hAnsi="Courier New" w:cs="Courier New"/>
          <w:sz w:val="24"/>
          <w:szCs w:val="24"/>
          <w:lang w:val="en-US"/>
        </w:rPr>
      </w:pPr>
    </w:p>
    <w:p w:rsidR="004C21A8" w:rsidRDefault="004C21A8" w:rsidP="00847523">
      <w:pPr>
        <w:autoSpaceDE w:val="0"/>
        <w:autoSpaceDN w:val="0"/>
        <w:adjustRightInd w:val="0"/>
        <w:spacing w:after="0" w:line="240" w:lineRule="auto"/>
        <w:rPr>
          <w:rFonts w:ascii="Courier New" w:hAnsi="Courier New" w:cs="Courier New"/>
          <w:color w:val="000000"/>
          <w:sz w:val="20"/>
          <w:szCs w:val="20"/>
          <w:lang w:val="en-US"/>
        </w:rPr>
      </w:pPr>
    </w:p>
    <w:p w:rsidR="004C21A8" w:rsidRPr="003C4F27" w:rsidRDefault="00A15082" w:rsidP="003C4F27">
      <w:r w:rsidRPr="003C4F27">
        <w:t>This is the design of second compensator</w:t>
      </w:r>
      <w:r w:rsidR="00B003BD" w:rsidRPr="003C4F27">
        <w:t xml:space="preserve"> to increase phase margin and other specification</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alpha2=3.33</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Z2],[1 P2])*alpha2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lastRenderedPageBreak/>
        <w:t xml:space="preserve">% % % % % % % % % % % % </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G2Kleadc=feedback(G2Klead,1)</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step(G2Kleadc)</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bode(G2Klead)</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w:t>
      </w:r>
      <w:proofErr w:type="spellStart"/>
      <w:r>
        <w:rPr>
          <w:rFonts w:ascii="Courier New" w:hAnsi="Courier New" w:cs="Courier New"/>
          <w:color w:val="000000"/>
          <w:sz w:val="20"/>
          <w:szCs w:val="20"/>
          <w:lang w:val="en-US"/>
        </w:rPr>
        <w:t>GKlead</w:t>
      </w:r>
      <w:proofErr w:type="spellEnd"/>
      <w:r>
        <w:rPr>
          <w:rFonts w:ascii="Courier New" w:hAnsi="Courier New" w:cs="Courier New"/>
          <w:color w:val="000000"/>
          <w:sz w:val="20"/>
          <w:szCs w:val="20"/>
          <w:lang w:val="en-US"/>
        </w:rPr>
        <w:t>*Klead2*(1/1.28);</w:t>
      </w:r>
    </w:p>
    <w:p w:rsidR="00847523" w:rsidRDefault="00847523" w:rsidP="00847523">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G2KleadKc=feedback(G2KleadK,1);</w:t>
      </w:r>
    </w:p>
    <w:p w:rsidR="00847523" w:rsidRDefault="00847523"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step(G2KleadKc)</w:t>
      </w:r>
    </w:p>
    <w:p w:rsidR="00054887" w:rsidRDefault="00054887" w:rsidP="00847523">
      <w:pPr>
        <w:autoSpaceDE w:val="0"/>
        <w:autoSpaceDN w:val="0"/>
        <w:adjustRightInd w:val="0"/>
        <w:spacing w:after="0" w:line="240" w:lineRule="auto"/>
        <w:rPr>
          <w:rFonts w:ascii="Courier New" w:hAnsi="Courier New" w:cs="Courier New"/>
          <w:color w:val="000000"/>
          <w:sz w:val="20"/>
          <w:szCs w:val="20"/>
          <w:lang w:val="en-US"/>
        </w:rPr>
      </w:pPr>
    </w:p>
    <w:p w:rsidR="00054887" w:rsidRDefault="00054887" w:rsidP="00847523">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This shows the good </w:t>
      </w:r>
      <w:proofErr w:type="spellStart"/>
      <w:r>
        <w:rPr>
          <w:rFonts w:ascii="Courier New" w:hAnsi="Courier New" w:cs="Courier New"/>
          <w:color w:val="000000"/>
          <w:sz w:val="20"/>
          <w:szCs w:val="20"/>
          <w:lang w:val="en-US"/>
        </w:rPr>
        <w:t>resoponse</w:t>
      </w:r>
      <w:proofErr w:type="spellEnd"/>
      <w:r>
        <w:rPr>
          <w:rFonts w:ascii="Courier New" w:hAnsi="Courier New" w:cs="Courier New"/>
          <w:color w:val="000000"/>
          <w:sz w:val="20"/>
          <w:szCs w:val="20"/>
          <w:lang w:val="en-US"/>
        </w:rPr>
        <w:t xml:space="preserve"> of step input with 2 </w:t>
      </w:r>
      <w:proofErr w:type="spellStart"/>
      <w:r>
        <w:rPr>
          <w:rFonts w:ascii="Courier New" w:hAnsi="Courier New" w:cs="Courier New"/>
          <w:color w:val="000000"/>
          <w:sz w:val="20"/>
          <w:szCs w:val="20"/>
          <w:lang w:val="en-US"/>
        </w:rPr>
        <w:t>Klead</w:t>
      </w:r>
      <w:proofErr w:type="spellEnd"/>
      <w:r>
        <w:rPr>
          <w:rFonts w:ascii="Courier New" w:hAnsi="Courier New" w:cs="Courier New"/>
          <w:color w:val="000000"/>
          <w:sz w:val="20"/>
          <w:szCs w:val="20"/>
          <w:lang w:val="en-US"/>
        </w:rPr>
        <w:t xml:space="preserve"> and a </w:t>
      </w:r>
      <w:proofErr w:type="spellStart"/>
      <w:r>
        <w:rPr>
          <w:rFonts w:ascii="Courier New" w:hAnsi="Courier New" w:cs="Courier New"/>
          <w:color w:val="000000"/>
          <w:sz w:val="20"/>
          <w:szCs w:val="20"/>
          <w:lang w:val="en-US"/>
        </w:rPr>
        <w:t>propotional</w:t>
      </w:r>
      <w:proofErr w:type="spellEnd"/>
      <w:r>
        <w:rPr>
          <w:rFonts w:ascii="Courier New" w:hAnsi="Courier New" w:cs="Courier New"/>
          <w:color w:val="000000"/>
          <w:sz w:val="20"/>
          <w:szCs w:val="20"/>
          <w:lang w:val="en-US"/>
        </w:rPr>
        <w:t xml:space="preserve"> compensator</w:t>
      </w:r>
    </w:p>
    <w:p w:rsidR="00054887" w:rsidRDefault="00054887" w:rsidP="00847523">
      <w:pPr>
        <w:autoSpaceDE w:val="0"/>
        <w:autoSpaceDN w:val="0"/>
        <w:adjustRightInd w:val="0"/>
        <w:spacing w:after="0" w:line="240" w:lineRule="auto"/>
        <w:rPr>
          <w:rFonts w:ascii="Courier New" w:hAnsi="Courier New" w:cs="Courier New"/>
          <w:sz w:val="24"/>
          <w:szCs w:val="24"/>
          <w:lang w:val="en-US"/>
        </w:rPr>
      </w:pPr>
    </w:p>
    <w:p w:rsidR="00847523" w:rsidRDefault="00847523">
      <w:pPr>
        <w:rPr>
          <w:rFonts w:ascii="Arial" w:eastAsia="Times New Roman" w:hAnsi="Arial" w:cs="Arial"/>
          <w:color w:val="000000"/>
          <w:lang w:val="en-US"/>
        </w:rPr>
      </w:pPr>
      <w:r>
        <w:rPr>
          <w:rFonts w:ascii="Arial" w:eastAsia="Times New Roman" w:hAnsi="Arial" w:cs="Arial"/>
          <w:color w:val="000000"/>
          <w:lang w:val="en-US"/>
        </w:rPr>
        <w:br w:type="page"/>
      </w:r>
    </w:p>
    <w:p w:rsidR="007F17F2" w:rsidRPr="007F17F2" w:rsidRDefault="007F17F2" w:rsidP="007F17F2">
      <w:pPr>
        <w:spacing w:after="0" w:line="240" w:lineRule="auto"/>
        <w:rPr>
          <w:rFonts w:ascii="Times New Roman" w:eastAsia="Times New Roman" w:hAnsi="Times New Roman" w:cs="Times New Roman"/>
          <w:sz w:val="24"/>
          <w:szCs w:val="24"/>
          <w:lang w:val="en-US"/>
        </w:rPr>
      </w:pPr>
      <w:r w:rsidRPr="007F17F2">
        <w:rPr>
          <w:rFonts w:ascii="Arial" w:eastAsia="Times New Roman" w:hAnsi="Arial" w:cs="Arial"/>
          <w:color w:val="000000"/>
          <w:lang w:val="en-US"/>
        </w:rPr>
        <w:lastRenderedPageBreak/>
        <w:t xml:space="preserve">Task </w:t>
      </w:r>
      <w:r w:rsidR="00847523">
        <w:rPr>
          <w:rFonts w:ascii="Arial" w:eastAsia="Times New Roman" w:hAnsi="Arial" w:cs="Arial"/>
          <w:color w:val="000000"/>
          <w:lang w:val="en-US"/>
        </w:rPr>
        <w:t>B</w:t>
      </w:r>
    </w:p>
    <w:p w:rsidR="00AD6881" w:rsidRDefault="006019F4" w:rsidP="00274985">
      <w:pPr>
        <w:rPr>
          <w:rFonts w:asciiTheme="minorBidi" w:hAnsiTheme="minorBidi"/>
        </w:rPr>
      </w:pPr>
      <w:r>
        <w:rPr>
          <w:rFonts w:asciiTheme="minorBidi" w:hAnsiTheme="minorBidi"/>
        </w:rPr>
        <w:t>And by Shannon -Nyquist theory, the sampling frequency is 20 times bandwidth frequency,</w:t>
      </w:r>
    </w:p>
    <w:p w:rsidR="00750CD1" w:rsidRPr="00A03BE1" w:rsidRDefault="00750CD1" w:rsidP="00274985">
      <w:pPr>
        <w:rPr>
          <w:rFonts w:asciiTheme="minorBidi" w:hAnsiTheme="minorBidi"/>
        </w:rPr>
      </w:pPr>
      <m:oMathPara>
        <m:oMath>
          <m:sSub>
            <m:sSubPr>
              <m:ctrlPr>
                <w:rPr>
                  <w:rFonts w:ascii="Cambria Math" w:hAnsi="Cambria Math"/>
                  <w:i/>
                </w:rPr>
              </m:ctrlPr>
            </m:sSubPr>
            <m:e>
              <m:r>
                <w:rPr>
                  <w:rFonts w:ascii="Cambria Math" w:hAnsi="Cambria Math"/>
                </w:rPr>
                <m:t>ω</m:t>
              </m:r>
            </m:e>
            <m:sub>
              <m:r>
                <w:rPr>
                  <w:rFonts w:ascii="Cambria Math" w:hAnsi="Cambria Math"/>
                </w:rPr>
                <m:t>s</m:t>
              </m:r>
            </m:sub>
          </m:sSub>
          <m:r>
            <w:rPr>
              <w:rFonts w:ascii="Cambria Math" w:hAnsi="Cambria Math"/>
            </w:rPr>
            <m:t>=20</m:t>
          </m:r>
          <m:sSub>
            <m:sSubPr>
              <m:ctrlPr>
                <w:rPr>
                  <w:rFonts w:ascii="Cambria Math" w:hAnsi="Cambria Math"/>
                  <w:i/>
                </w:rPr>
              </m:ctrlPr>
            </m:sSubPr>
            <m:e>
              <m:r>
                <w:rPr>
                  <w:rFonts w:ascii="Cambria Math" w:hAnsi="Cambria Math"/>
                </w:rPr>
                <m:t>ω</m:t>
              </m:r>
            </m:e>
            <m:sub>
              <m:r>
                <w:rPr>
                  <w:rFonts w:ascii="Cambria Math" w:hAnsi="Cambria Math"/>
                </w:rPr>
                <m:t>B</m:t>
              </m:r>
            </m:sub>
          </m:sSub>
        </m:oMath>
      </m:oMathPara>
    </w:p>
    <w:p w:rsidR="00A03BE1" w:rsidRDefault="00A03BE1" w:rsidP="00274985">
      <w:pPr>
        <w:rPr>
          <w:rFonts w:asciiTheme="minorBidi" w:hAnsiTheme="minorBidi"/>
        </w:rPr>
      </w:pPr>
      <w:r>
        <w:rPr>
          <w:rFonts w:asciiTheme="minorBidi" w:hAnsiTheme="minorBidi"/>
        </w:rPr>
        <w:t>The sampling frequency should be neither too big or too small, due to the compromise of performance and interference. A big sampling time could result lack of detail which leads to lack of accuracy, and the small value will result interference with noise of the system, which also leads to losses of information</w:t>
      </w:r>
    </w:p>
    <w:p w:rsidR="00A03BE1" w:rsidRDefault="00A03BE1" w:rsidP="00A03BE1">
      <w:pPr>
        <w:keepNext/>
      </w:pPr>
      <w:r>
        <w:rPr>
          <w:noProof/>
          <w:lang w:val="en-US"/>
        </w:rPr>
        <w:drawing>
          <wp:inline distT="0" distB="0" distL="0" distR="0" wp14:anchorId="3FA11EC0" wp14:editId="23259267">
            <wp:extent cx="2867025" cy="1514475"/>
            <wp:effectExtent l="0" t="0" r="9525" b="9525"/>
            <wp:docPr id="1" name="Picture 1" descr="http://www.daqarta.com/alia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aqarta.com/alia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1514475"/>
                    </a:xfrm>
                    <a:prstGeom prst="rect">
                      <a:avLst/>
                    </a:prstGeom>
                    <a:noFill/>
                    <a:ln>
                      <a:noFill/>
                    </a:ln>
                  </pic:spPr>
                </pic:pic>
              </a:graphicData>
            </a:graphic>
          </wp:inline>
        </w:drawing>
      </w:r>
    </w:p>
    <w:p w:rsidR="00A03BE1" w:rsidRDefault="00A03BE1" w:rsidP="00A03BE1">
      <w:pPr>
        <w:pStyle w:val="Caption"/>
        <w:rPr>
          <w:rFonts w:asciiTheme="minorBidi" w:hAnsiTheme="minorBidi"/>
          <w:lang w:val="en-US"/>
        </w:rPr>
      </w:pPr>
      <w:r>
        <w:t xml:space="preserve">Figure </w:t>
      </w:r>
      <w:fldSimple w:instr=" SEQ Figure \* ARABIC ">
        <w:r w:rsidR="00A50ECE">
          <w:rPr>
            <w:noProof/>
          </w:rPr>
          <w:t>1</w:t>
        </w:r>
      </w:fldSimple>
      <w:r>
        <w:t xml:space="preserve"> the sampling frequency and time difference</w:t>
      </w:r>
    </w:p>
    <w:p w:rsidR="00A03BE1" w:rsidRPr="00A03BE1" w:rsidRDefault="00A03BE1" w:rsidP="00274985">
      <w:pPr>
        <w:rPr>
          <w:rFonts w:asciiTheme="minorBidi" w:hAnsiTheme="minorBidi"/>
          <w:lang w:val="en-US"/>
        </w:rPr>
      </w:pPr>
      <w:r>
        <w:rPr>
          <w:rFonts w:asciiTheme="minorBidi" w:hAnsiTheme="minorBidi"/>
          <w:lang w:val="en-US"/>
        </w:rPr>
        <w:t>(</w:t>
      </w:r>
      <w:r w:rsidRPr="00A03BE1">
        <w:rPr>
          <w:rFonts w:asciiTheme="minorBidi" w:hAnsiTheme="minorBidi"/>
          <w:lang w:val="en-US"/>
        </w:rPr>
        <w:t>http://www.daqarta.com/alias1.PNG</w:t>
      </w:r>
      <w:r>
        <w:rPr>
          <w:rFonts w:asciiTheme="minorBidi" w:hAnsiTheme="minorBidi"/>
          <w:lang w:val="en-US"/>
        </w:rPr>
        <w:t>,2016)</w:t>
      </w:r>
    </w:p>
    <w:p w:rsidR="00AD6881" w:rsidRDefault="00A03BE1" w:rsidP="00274985">
      <w:pPr>
        <w:rPr>
          <w:rFonts w:asciiTheme="minorBidi" w:hAnsiTheme="minorBidi"/>
        </w:rPr>
      </w:pPr>
      <w:r>
        <w:rPr>
          <w:rFonts w:asciiTheme="minorBidi" w:hAnsiTheme="minorBidi"/>
        </w:rPr>
        <w:t>The Shannon-Nyquist theorem provides a reasonable sampling frequency and time.</w:t>
      </w:r>
    </w:p>
    <w:p w:rsidR="00A03BE1" w:rsidRDefault="00A03BE1" w:rsidP="00274985">
      <w:pPr>
        <w:rPr>
          <w:rFonts w:asciiTheme="minorBidi" w:hAnsiTheme="minorBidi"/>
        </w:rPr>
      </w:pPr>
    </w:p>
    <w:p w:rsidR="00A03BE1" w:rsidRDefault="00A03BE1" w:rsidP="00274985">
      <w:pPr>
        <w:rPr>
          <w:rFonts w:asciiTheme="minorBidi" w:hAnsiTheme="minorBidi"/>
        </w:rPr>
      </w:pPr>
      <w:r>
        <w:rPr>
          <w:rFonts w:asciiTheme="minorBidi" w:hAnsiTheme="minorBidi"/>
        </w:rPr>
        <w:t>By given damping ratio and settling time, bandwidth can be obtained from equation3 and sampling frequency as well. Therefore, sampling time can be calculated by using following equation.</w:t>
      </w:r>
    </w:p>
    <w:p w:rsidR="00A03BE1" w:rsidRDefault="00A03BE1" w:rsidP="00A03BE1">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=(2*pi)/</w:t>
      </w:r>
      <w:proofErr w:type="spellStart"/>
      <w:r>
        <w:rPr>
          <w:rFonts w:ascii="Courier New" w:hAnsi="Courier New" w:cs="Courier New"/>
          <w:color w:val="000000"/>
          <w:sz w:val="20"/>
          <w:szCs w:val="20"/>
          <w:lang w:val="en-US"/>
        </w:rPr>
        <w:t>Ws</w:t>
      </w:r>
      <w:proofErr w:type="spellEnd"/>
    </w:p>
    <w:p w:rsidR="00A03BE1" w:rsidRPr="006170B3" w:rsidRDefault="00A03BE1" w:rsidP="00274985">
      <w:pPr>
        <w:rPr>
          <w:rFonts w:asciiTheme="minorBidi" w:hAnsiTheme="minorBidi"/>
        </w:rPr>
      </w:pPr>
    </w:p>
    <w:p w:rsidR="00C76BAD" w:rsidRDefault="00A03BE1">
      <w:r>
        <w:t>To have good result of the discreet system, reasonable accurate parameters are required, hence the number format is changed to long to have more digits in order to improve accuracy.</w:t>
      </w:r>
    </w:p>
    <w:p w:rsidR="00A03BE1" w:rsidRDefault="00A03BE1" w:rsidP="00A03BE1">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rsidR="00A03BE1" w:rsidRDefault="00847523">
      <w:r>
        <w:t>This command changes single to double-precision accuracy.</w:t>
      </w:r>
    </w:p>
    <w:p w:rsidR="00A50ECE" w:rsidRDefault="00847523" w:rsidP="00A50ECE">
      <w:pPr>
        <w:keepNext/>
      </w:pPr>
      <w:r>
        <w:t xml:space="preserve">Compensator </w:t>
      </w:r>
      <w:r w:rsidR="00054887">
        <w:t>des</w:t>
      </w:r>
      <w:r w:rsidR="00172EB5">
        <w:t>ign should be similar to Task A, however, due to discrete system approximation, the response will be</w:t>
      </w:r>
      <w:r w:rsidR="00A50ECE">
        <w:t xml:space="preserve"> very</w:t>
      </w:r>
      <w:r w:rsidR="00172EB5">
        <w:t xml:space="preserve"> different in general or dramati</w:t>
      </w:r>
      <w:r w:rsidR="00A50ECE">
        <w:t xml:space="preserve">cally changes at critical point, therefore, a </w:t>
      </w:r>
      <w:r w:rsidR="00A50ECE">
        <w:lastRenderedPageBreak/>
        <w:t xml:space="preserve">new intermedium domain cross continuous and discreet domain is necessary </w:t>
      </w:r>
      <w:r w:rsidR="00A50ECE">
        <w:rPr>
          <w:noProof/>
          <w:lang w:val="en-US"/>
        </w:rPr>
        <w:drawing>
          <wp:inline distT="0" distB="0" distL="0" distR="0" wp14:anchorId="0B5D7508" wp14:editId="1B5F7C37">
            <wp:extent cx="4762500" cy="2076450"/>
            <wp:effectExtent l="0" t="0" r="0" b="0"/>
            <wp:docPr id="8" name="Picture 8" descr="http://flylib.com/books/2/729/1/html/2/images/0131089897/graphics/06fig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2/729/1/html/2/images/0131089897/graphics/06fig3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2076450"/>
                    </a:xfrm>
                    <a:prstGeom prst="rect">
                      <a:avLst/>
                    </a:prstGeom>
                    <a:noFill/>
                    <a:ln>
                      <a:noFill/>
                    </a:ln>
                  </pic:spPr>
                </pic:pic>
              </a:graphicData>
            </a:graphic>
          </wp:inline>
        </w:drawing>
      </w:r>
    </w:p>
    <w:p w:rsidR="00A50ECE" w:rsidRDefault="00A50ECE" w:rsidP="00A50ECE">
      <w:pPr>
        <w:pStyle w:val="Caption"/>
      </w:pPr>
      <w:r>
        <w:t xml:space="preserve">Figure </w:t>
      </w:r>
      <w:fldSimple w:instr=" SEQ Figure \* ARABIC ">
        <w:r>
          <w:rPr>
            <w:noProof/>
          </w:rPr>
          <w:t>2</w:t>
        </w:r>
      </w:fldSimple>
      <w:r>
        <w:t xml:space="preserve"> Difference of stability region </w:t>
      </w:r>
      <w:proofErr w:type="gramStart"/>
      <w:r>
        <w:t>of  s</w:t>
      </w:r>
      <w:proofErr w:type="gramEnd"/>
      <w:r>
        <w:t xml:space="preserve">-plane and z-plane </w:t>
      </w:r>
      <w:r>
        <w:t>(</w:t>
      </w:r>
      <w:hyperlink r:id="rId13" w:history="1">
        <w:r w:rsidRPr="00E9199B">
          <w:rPr>
            <w:rStyle w:val="Hyperlink"/>
          </w:rPr>
          <w:t>http://flylib.com/books/2/729/1/html/2/images/0131089897/graphics/06fig31.gif,2016</w:t>
        </w:r>
      </w:hyperlink>
      <w:r>
        <w:t>)</w:t>
      </w:r>
    </w:p>
    <w:p w:rsidR="00172EB5" w:rsidRPr="00A50ECE" w:rsidRDefault="00A50ECE" w:rsidP="00A50ECE">
      <w:r>
        <w:t xml:space="preserve">To obtain a suitable compensator for z-domain, </w:t>
      </w:r>
      <w:proofErr w:type="gramStart"/>
      <w:r>
        <w:t>a</w:t>
      </w:r>
      <w:proofErr w:type="gramEnd"/>
      <w:r>
        <w:t xml:space="preserve"> intermedium domain is introduced called w-domain</w:t>
      </w:r>
      <w:r w:rsidR="006F71FE">
        <w:t>. This can be achieved by using a self-made function Gz2Gw</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FF"/>
          <w:sz w:val="20"/>
          <w:szCs w:val="20"/>
          <w:lang w:val="en-US"/>
        </w:rPr>
        <w:t>function</w:t>
      </w:r>
      <w:r>
        <w:rPr>
          <w:rFonts w:ascii="Courier New" w:hAnsi="Courier New" w:cs="Courier New"/>
          <w:color w:val="000000"/>
          <w:sz w:val="20"/>
          <w:szCs w:val="20"/>
          <w:lang w:val="en-US"/>
        </w:rPr>
        <w:t xml:space="preserve"> [ </w:t>
      </w:r>
      <w:proofErr w:type="spellStart"/>
      <w:proofErr w:type="gram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 xml:space="preserve"> ]</w:t>
      </w:r>
      <w:proofErr w:type="gramEnd"/>
      <w:r>
        <w:rPr>
          <w:rFonts w:ascii="Courier New" w:hAnsi="Courier New" w:cs="Courier New"/>
          <w:color w:val="000000"/>
          <w:sz w:val="20"/>
          <w:szCs w:val="20"/>
          <w:lang w:val="en-US"/>
        </w:rPr>
        <w:t xml:space="preserve"> = Gz2Gw( </w:t>
      </w:r>
      <w:proofErr w:type="spellStart"/>
      <w:r>
        <w:rPr>
          <w:rFonts w:ascii="Courier New" w:hAnsi="Courier New" w:cs="Courier New"/>
          <w:color w:val="000000"/>
          <w:sz w:val="20"/>
          <w:szCs w:val="20"/>
          <w:lang w:val="en-US"/>
        </w:rPr>
        <w:t>Gz,Ts</w:t>
      </w:r>
      <w:proofErr w:type="spellEnd"/>
      <w:r>
        <w:rPr>
          <w:rFonts w:ascii="Courier New" w:hAnsi="Courier New" w:cs="Courier New"/>
          <w:color w:val="000000"/>
          <w:sz w:val="20"/>
          <w:szCs w:val="20"/>
          <w:lang w:val="en-US"/>
        </w:rPr>
        <w:t xml:space="preserve"> )</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%UNTITLED Summary of this function goes here</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Detailed explanation goes here</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Gz.den</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Gz.num</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dent=</w:t>
      </w:r>
      <w:proofErr w:type="spellStart"/>
      <w:proofErr w:type="gramStart"/>
      <w:r>
        <w:rPr>
          <w:rFonts w:ascii="Courier New" w:hAnsi="Courier New" w:cs="Courier New"/>
          <w:color w:val="000000"/>
          <w:sz w:val="20"/>
          <w:szCs w:val="20"/>
          <w:lang w:val="en-US"/>
        </w:rPr>
        <w:t>denz</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1 -1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numt</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numz</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1 -1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numx</w:t>
      </w:r>
      <w:proofErr w:type="spellEnd"/>
      <w:r>
        <w:rPr>
          <w:rFonts w:ascii="Courier New" w:hAnsi="Courier New" w:cs="Courier New"/>
          <w:color w:val="000000"/>
          <w:sz w:val="20"/>
          <w:szCs w:val="20"/>
          <w:lang w:val="en-US"/>
        </w:rPr>
        <w:t xml:space="preserve"> </w:t>
      </w:r>
      <w:proofErr w:type="spellStart"/>
      <w:proofErr w:type="gramStart"/>
      <w:r>
        <w:rPr>
          <w:rFonts w:ascii="Courier New" w:hAnsi="Courier New" w:cs="Courier New"/>
          <w:color w:val="000000"/>
          <w:sz w:val="20"/>
          <w:szCs w:val="20"/>
          <w:lang w:val="en-US"/>
        </w:rPr>
        <w:t>denx</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bilinear(numt,dent,0.5)</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Gx</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numx,denx</w:t>
      </w:r>
      <w:proofErr w:type="spellEnd"/>
      <w:proofErr w:type="gramEnd"/>
      <w:r>
        <w:rPr>
          <w:rFonts w:ascii="Courier New" w:hAnsi="Courier New" w:cs="Courier New"/>
          <w:color w:val="228B22"/>
          <w:sz w:val="20"/>
          <w:szCs w:val="20"/>
          <w:lang w:val="en-US"/>
        </w:rPr>
        <w:t>)</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numw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numx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denw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denx</w:t>
      </w:r>
      <w:proofErr w:type="spellEnd"/>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[xpara^3 xpara^2 </w:t>
      </w:r>
      <w:proofErr w:type="spellStart"/>
      <w:r>
        <w:rPr>
          <w:rFonts w:ascii="Courier New" w:hAnsi="Courier New" w:cs="Courier New"/>
          <w:color w:val="000000"/>
          <w:sz w:val="20"/>
          <w:szCs w:val="20"/>
          <w:lang w:val="en-US"/>
        </w:rPr>
        <w:t>xpara</w:t>
      </w:r>
      <w:proofErr w:type="spellEnd"/>
      <w:r>
        <w:rPr>
          <w:rFonts w:ascii="Courier New" w:hAnsi="Courier New" w:cs="Courier New"/>
          <w:color w:val="000000"/>
          <w:sz w:val="20"/>
          <w:szCs w:val="20"/>
          <w:lang w:val="en-US"/>
        </w:rPr>
        <w:t xml:space="preserve"> 1]</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numw,denw</w:t>
      </w:r>
      <w:proofErr w:type="spellEnd"/>
      <w:proofErr w:type="gramEnd"/>
      <w:r>
        <w:rPr>
          <w:rFonts w:ascii="Courier New" w:hAnsi="Courier New" w:cs="Courier New"/>
          <w:color w:val="000000"/>
          <w:sz w:val="20"/>
          <w:szCs w:val="20"/>
          <w:lang w:val="en-US"/>
        </w:rPr>
        <w:t>)</w:t>
      </w:r>
    </w:p>
    <w:p w:rsidR="006F71FE" w:rsidRDefault="006F71FE" w:rsidP="006F71FE">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
    <w:p w:rsidR="006F71FE" w:rsidRDefault="003A42A5" w:rsidP="006F71FE">
      <w:pPr>
        <w:autoSpaceDE w:val="0"/>
        <w:autoSpaceDN w:val="0"/>
        <w:adjustRightInd w:val="0"/>
        <w:spacing w:after="0" w:line="240" w:lineRule="auto"/>
        <w:rPr>
          <w:rFonts w:ascii="Courier New" w:hAnsi="Courier New" w:cs="Courier New"/>
          <w:color w:val="0000FF"/>
          <w:sz w:val="20"/>
          <w:szCs w:val="20"/>
          <w:lang w:val="en-US"/>
        </w:rPr>
      </w:pPr>
      <w:r>
        <w:rPr>
          <w:rFonts w:ascii="Courier New" w:hAnsi="Courier New" w:cs="Courier New"/>
          <w:color w:val="0000FF"/>
          <w:sz w:val="20"/>
          <w:szCs w:val="20"/>
          <w:lang w:val="en-US"/>
        </w:rPr>
        <w:t>E</w:t>
      </w:r>
      <w:r w:rsidR="006F71FE">
        <w:rPr>
          <w:rFonts w:ascii="Courier New" w:hAnsi="Courier New" w:cs="Courier New"/>
          <w:color w:val="0000FF"/>
          <w:sz w:val="20"/>
          <w:szCs w:val="20"/>
          <w:lang w:val="en-US"/>
        </w:rPr>
        <w:t>nd</w:t>
      </w:r>
    </w:p>
    <w:p w:rsidR="003A42A5" w:rsidRPr="00172EB5" w:rsidRDefault="003A42A5" w:rsidP="003A42A5">
      <w:r w:rsidRPr="00172EB5">
        <w:t>Below is this self-made function explanation</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denz</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Gz.den</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numz</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Gz.num</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dent=</w:t>
      </w:r>
      <w:proofErr w:type="spellStart"/>
      <w:proofErr w:type="gramStart"/>
      <w:r>
        <w:rPr>
          <w:rFonts w:ascii="Courier New" w:hAnsi="Courier New" w:cs="Courier New"/>
          <w:color w:val="228B22"/>
          <w:sz w:val="20"/>
          <w:szCs w:val="20"/>
          <w:lang w:val="en-US"/>
        </w:rPr>
        <w:t>denz</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 1 -1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numt</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numz</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[-1 1 -1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w:t>
      </w:r>
      <w:proofErr w:type="spellStart"/>
      <w:r>
        <w:rPr>
          <w:rFonts w:ascii="Courier New" w:hAnsi="Courier New" w:cs="Courier New"/>
          <w:color w:val="228B22"/>
          <w:sz w:val="20"/>
          <w:szCs w:val="20"/>
          <w:lang w:val="en-US"/>
        </w:rPr>
        <w:t>numx</w:t>
      </w:r>
      <w:proofErr w:type="spellEnd"/>
      <w:r>
        <w:rPr>
          <w:rFonts w:ascii="Courier New" w:hAnsi="Courier New" w:cs="Courier New"/>
          <w:color w:val="228B22"/>
          <w:sz w:val="20"/>
          <w:szCs w:val="20"/>
          <w:lang w:val="en-US"/>
        </w:rPr>
        <w:t xml:space="preserve"> </w:t>
      </w:r>
      <w:proofErr w:type="spellStart"/>
      <w:proofErr w:type="gramStart"/>
      <w:r>
        <w:rPr>
          <w:rFonts w:ascii="Courier New" w:hAnsi="Courier New" w:cs="Courier New"/>
          <w:color w:val="228B22"/>
          <w:sz w:val="20"/>
          <w:szCs w:val="20"/>
          <w:lang w:val="en-US"/>
        </w:rPr>
        <w:t>denx</w:t>
      </w:r>
      <w:proofErr w:type="spellEnd"/>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bilinear(numt,dent,0.5)</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Gx</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numx,denx</w:t>
      </w:r>
      <w:proofErr w:type="spellEnd"/>
      <w:proofErr w:type="gramEnd"/>
      <w:r>
        <w:rPr>
          <w:rFonts w:ascii="Courier New" w:hAnsi="Courier New" w:cs="Courier New"/>
          <w:color w:val="228B22"/>
          <w:sz w:val="20"/>
          <w:szCs w:val="20"/>
          <w:lang w:val="en-US"/>
        </w:rPr>
        <w:t>)</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Ts</w:t>
      </w:r>
      <w:proofErr w:type="spellEnd"/>
      <w:r>
        <w:rPr>
          <w:rFonts w:ascii="Courier New" w:hAnsi="Courier New" w:cs="Courier New"/>
          <w:color w:val="228B22"/>
          <w:sz w:val="20"/>
          <w:szCs w:val="20"/>
          <w:lang w:val="en-US"/>
        </w:rPr>
        <w:t>/</w:t>
      </w:r>
      <w:proofErr w:type="gramStart"/>
      <w:r>
        <w:rPr>
          <w:rFonts w:ascii="Courier New" w:hAnsi="Courier New" w:cs="Courier New"/>
          <w:color w:val="228B22"/>
          <w:sz w:val="20"/>
          <w:szCs w:val="20"/>
          <w:lang w:val="en-US"/>
        </w:rPr>
        <w:t>2)*</w:t>
      </w:r>
      <w:proofErr w:type="gramEnd"/>
      <w:r>
        <w:rPr>
          <w:rFonts w:ascii="Courier New" w:hAnsi="Courier New" w:cs="Courier New"/>
          <w:color w:val="228B22"/>
          <w:sz w:val="20"/>
          <w:szCs w:val="20"/>
          <w:lang w:val="en-US"/>
        </w:rPr>
        <w:t>-1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numw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numx</w:t>
      </w:r>
      <w:proofErr w:type="spellEnd"/>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[xpara^3 xpara^2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 xml:space="preserve">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denw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denx</w:t>
      </w:r>
      <w:proofErr w:type="spellEnd"/>
      <w:proofErr w:type="gramStart"/>
      <w:r>
        <w:rPr>
          <w:rFonts w:ascii="Courier New" w:hAnsi="Courier New" w:cs="Courier New"/>
          <w:color w:val="228B22"/>
          <w:sz w:val="20"/>
          <w:szCs w:val="20"/>
          <w:lang w:val="en-US"/>
        </w:rPr>
        <w:t>].*</w:t>
      </w:r>
      <w:proofErr w:type="gramEnd"/>
      <w:r>
        <w:rPr>
          <w:rFonts w:ascii="Courier New" w:hAnsi="Courier New" w:cs="Courier New"/>
          <w:color w:val="228B22"/>
          <w:sz w:val="20"/>
          <w:szCs w:val="20"/>
          <w:lang w:val="en-US"/>
        </w:rPr>
        <w:t xml:space="preserve">[xpara^3 xpara^2 </w:t>
      </w:r>
      <w:proofErr w:type="spellStart"/>
      <w:r>
        <w:rPr>
          <w:rFonts w:ascii="Courier New" w:hAnsi="Courier New" w:cs="Courier New"/>
          <w:color w:val="228B22"/>
          <w:sz w:val="20"/>
          <w:szCs w:val="20"/>
          <w:lang w:val="en-US"/>
        </w:rPr>
        <w:t>xpara</w:t>
      </w:r>
      <w:proofErr w:type="spellEnd"/>
      <w:r>
        <w:rPr>
          <w:rFonts w:ascii="Courier New" w:hAnsi="Courier New" w:cs="Courier New"/>
          <w:color w:val="228B22"/>
          <w:sz w:val="20"/>
          <w:szCs w:val="20"/>
          <w:lang w:val="en-US"/>
        </w:rPr>
        <w:t xml:space="preserve"> 1]</w:t>
      </w:r>
    </w:p>
    <w:p w:rsidR="003A42A5" w:rsidRDefault="003A42A5" w:rsidP="003A42A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w:t>
      </w:r>
      <w:proofErr w:type="spellStart"/>
      <w:r>
        <w:rPr>
          <w:rFonts w:ascii="Courier New" w:hAnsi="Courier New" w:cs="Courier New"/>
          <w:color w:val="228B22"/>
          <w:sz w:val="20"/>
          <w:szCs w:val="20"/>
          <w:lang w:val="en-US"/>
        </w:rPr>
        <w:t>Gw</w:t>
      </w:r>
      <w:proofErr w:type="spellEnd"/>
      <w:r>
        <w:rPr>
          <w:rFonts w:ascii="Courier New" w:hAnsi="Courier New" w:cs="Courier New"/>
          <w:color w:val="228B22"/>
          <w:sz w:val="20"/>
          <w:szCs w:val="20"/>
          <w:lang w:val="en-US"/>
        </w:rPr>
        <w:t>=</w:t>
      </w:r>
      <w:proofErr w:type="spellStart"/>
      <w:r>
        <w:rPr>
          <w:rFonts w:ascii="Courier New" w:hAnsi="Courier New" w:cs="Courier New"/>
          <w:color w:val="228B22"/>
          <w:sz w:val="20"/>
          <w:szCs w:val="20"/>
          <w:lang w:val="en-US"/>
        </w:rPr>
        <w:t>tf</w:t>
      </w:r>
      <w:proofErr w:type="spellEnd"/>
      <w:r>
        <w:rPr>
          <w:rFonts w:ascii="Courier New" w:hAnsi="Courier New" w:cs="Courier New"/>
          <w:color w:val="228B22"/>
          <w:sz w:val="20"/>
          <w:szCs w:val="20"/>
          <w:lang w:val="en-US"/>
        </w:rPr>
        <w:t>(</w:t>
      </w:r>
      <w:proofErr w:type="spellStart"/>
      <w:proofErr w:type="gramStart"/>
      <w:r>
        <w:rPr>
          <w:rFonts w:ascii="Courier New" w:hAnsi="Courier New" w:cs="Courier New"/>
          <w:color w:val="228B22"/>
          <w:sz w:val="20"/>
          <w:szCs w:val="20"/>
          <w:lang w:val="en-US"/>
        </w:rPr>
        <w:t>numw,denw</w:t>
      </w:r>
      <w:proofErr w:type="spellEnd"/>
      <w:proofErr w:type="gramEnd"/>
      <w:r>
        <w:rPr>
          <w:rFonts w:ascii="Courier New" w:hAnsi="Courier New" w:cs="Courier New"/>
          <w:color w:val="228B22"/>
          <w:sz w:val="20"/>
          <w:szCs w:val="20"/>
          <w:lang w:val="en-US"/>
        </w:rPr>
        <w:t>)</w:t>
      </w:r>
    </w:p>
    <w:p w:rsidR="003A42A5" w:rsidRDefault="003A42A5" w:rsidP="006F71FE">
      <w:pPr>
        <w:autoSpaceDE w:val="0"/>
        <w:autoSpaceDN w:val="0"/>
        <w:adjustRightInd w:val="0"/>
        <w:spacing w:after="0" w:line="240" w:lineRule="auto"/>
        <w:rPr>
          <w:rFonts w:ascii="Courier New" w:hAnsi="Courier New" w:cs="Courier New"/>
          <w:sz w:val="24"/>
          <w:szCs w:val="24"/>
          <w:lang w:val="en-US"/>
        </w:rPr>
      </w:pPr>
    </w:p>
    <w:p w:rsidR="006F71FE" w:rsidRPr="003A42A5" w:rsidRDefault="003A42A5" w:rsidP="003A42A5">
      <w:r w:rsidRPr="003A42A5">
        <w:t xml:space="preserve">It is designed for this plant only but can be quickly transfer into a new plant with minimum modification </w:t>
      </w:r>
    </w:p>
    <w:p w:rsidR="00A50ECE" w:rsidRPr="00A50ECE" w:rsidRDefault="006F71FE">
      <w:r>
        <w:t>This is initial setup of original plant, which is same procedure as section3(Task 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684,[1 12 57 0])</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=feedback(G,1)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damp=over2</w:t>
      </w:r>
      <w:proofErr w:type="gramStart"/>
      <w:r>
        <w:rPr>
          <w:rFonts w:ascii="Courier New" w:hAnsi="Courier New" w:cs="Courier New"/>
          <w:color w:val="000000"/>
          <w:sz w:val="20"/>
          <w:szCs w:val="20"/>
          <w:lang w:val="en-US"/>
        </w:rPr>
        <w:t>damp(</w:t>
      </w:r>
      <w:proofErr w:type="gramEnd"/>
      <w:r>
        <w:rPr>
          <w:rFonts w:ascii="Courier New" w:hAnsi="Courier New" w:cs="Courier New"/>
          <w:color w:val="000000"/>
          <w:sz w:val="20"/>
          <w:szCs w:val="20"/>
          <w:lang w:val="en-US"/>
        </w:rPr>
        <w:t>10)</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T=0.2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Wb</w:t>
      </w:r>
      <w:proofErr w:type="spellEnd"/>
      <w:r>
        <w:rPr>
          <w:rFonts w:ascii="Courier New" w:hAnsi="Courier New" w:cs="Courier New"/>
          <w:color w:val="000000"/>
          <w:sz w:val="20"/>
          <w:szCs w:val="20"/>
          <w:lang w:val="en-US"/>
        </w:rPr>
        <w:t>=(4/(T*damp</w:t>
      </w:r>
      <w:proofErr w:type="gramStart"/>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((1-2*damp^2 )+</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 xml:space="preserve">(4*damp^4-4*damp^2+2)) </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Ws</w:t>
      </w:r>
      <w:proofErr w:type="spellEnd"/>
      <w:r>
        <w:rPr>
          <w:rFonts w:ascii="Courier New" w:hAnsi="Courier New" w:cs="Courier New"/>
          <w:color w:val="000000"/>
          <w:sz w:val="20"/>
          <w:szCs w:val="20"/>
          <w:lang w:val="en-US"/>
        </w:rPr>
        <w:t>=20*</w:t>
      </w:r>
      <w:proofErr w:type="spellStart"/>
      <w:r>
        <w:rPr>
          <w:rFonts w:ascii="Courier New" w:hAnsi="Courier New" w:cs="Courier New"/>
          <w:color w:val="000000"/>
          <w:sz w:val="20"/>
          <w:szCs w:val="20"/>
          <w:lang w:val="en-US"/>
        </w:rPr>
        <w:t>Wb</w:t>
      </w:r>
      <w:proofErr w:type="spellEnd"/>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Ts</w:t>
      </w:r>
      <w:proofErr w:type="spellEnd"/>
      <w:r>
        <w:rPr>
          <w:rFonts w:ascii="Courier New" w:hAnsi="Courier New" w:cs="Courier New"/>
          <w:color w:val="000000"/>
          <w:sz w:val="20"/>
          <w:szCs w:val="20"/>
          <w:lang w:val="en-US"/>
        </w:rPr>
        <w:t>=(2*pi)/</w:t>
      </w:r>
      <w:proofErr w:type="spellStart"/>
      <w:r>
        <w:rPr>
          <w:rFonts w:ascii="Courier New" w:hAnsi="Courier New" w:cs="Courier New"/>
          <w:color w:val="000000"/>
          <w:sz w:val="20"/>
          <w:szCs w:val="20"/>
          <w:lang w:val="en-US"/>
        </w:rPr>
        <w:t>Ws</w:t>
      </w:r>
      <w:proofErr w:type="spellEnd"/>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format </w:t>
      </w:r>
      <w:r>
        <w:rPr>
          <w:rFonts w:ascii="Courier New" w:hAnsi="Courier New" w:cs="Courier New"/>
          <w:color w:val="A020F0"/>
          <w:sz w:val="20"/>
          <w:szCs w:val="20"/>
          <w:lang w:val="en-US"/>
        </w:rPr>
        <w:t>long</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w:t>
      </w:r>
      <w:proofErr w:type="spellEnd"/>
      <w:r>
        <w:rPr>
          <w:rFonts w:ascii="Courier New" w:hAnsi="Courier New" w:cs="Courier New"/>
          <w:color w:val="000000"/>
          <w:sz w:val="20"/>
          <w:szCs w:val="20"/>
          <w:lang w:val="en-US"/>
        </w:rPr>
        <w:t>=c2d(</w:t>
      </w:r>
      <w:proofErr w:type="gramStart"/>
      <w:r>
        <w:rPr>
          <w:rFonts w:ascii="Courier New" w:hAnsi="Courier New" w:cs="Courier New"/>
          <w:color w:val="000000"/>
          <w:sz w:val="20"/>
          <w:szCs w:val="20"/>
          <w:lang w:val="en-US"/>
        </w:rPr>
        <w:t>G,</w:t>
      </w:r>
      <w:proofErr w:type="spellStart"/>
      <w:r>
        <w:rPr>
          <w:rFonts w:ascii="Courier New" w:hAnsi="Courier New" w:cs="Courier New"/>
          <w:color w:val="000000"/>
          <w:sz w:val="20"/>
          <w:szCs w:val="20"/>
          <w:lang w:val="en-US"/>
        </w:rPr>
        <w:t>Ts</w:t>
      </w:r>
      <w:proofErr w:type="spellEnd"/>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w:t>
      </w:r>
      <w:proofErr w:type="spellStart"/>
      <w:r>
        <w:rPr>
          <w:rFonts w:ascii="Courier New" w:hAnsi="Courier New" w:cs="Courier New"/>
          <w:color w:val="A020F0"/>
          <w:sz w:val="20"/>
          <w:szCs w:val="20"/>
          <w:lang w:val="en-US"/>
        </w:rPr>
        <w:t>zoh</w:t>
      </w:r>
      <w:proofErr w:type="spellEnd"/>
      <w:r>
        <w:rPr>
          <w:rFonts w:ascii="Courier New" w:hAnsi="Courier New" w:cs="Courier New"/>
          <w:color w:val="A020F0"/>
          <w:sz w:val="20"/>
          <w:szCs w:val="20"/>
          <w:lang w:val="en-US"/>
        </w:rPr>
        <w:t>'</w:t>
      </w:r>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=feedback(Gz,1)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Gzc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hold </w:t>
      </w:r>
      <w:r>
        <w:rPr>
          <w:rFonts w:ascii="Courier New" w:hAnsi="Courier New" w:cs="Courier New"/>
          <w:color w:val="A020F0"/>
          <w:sz w:val="20"/>
          <w:szCs w:val="20"/>
          <w:lang w:val="en-US"/>
        </w:rPr>
        <w:t>on</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Gc</w:t>
      </w:r>
      <w:proofErr w:type="spellEnd"/>
      <w:r>
        <w:rPr>
          <w:rFonts w:ascii="Courier New" w:hAnsi="Courier New" w:cs="Courier New"/>
          <w:color w:val="000000"/>
          <w:sz w:val="20"/>
          <w:szCs w:val="20"/>
          <w:lang w:val="en-US"/>
        </w:rPr>
        <w:t>)</w:t>
      </w:r>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A50ECE" w:rsidRDefault="00A50ECE" w:rsidP="00172EB5">
      <w:pPr>
        <w:autoSpaceDE w:val="0"/>
        <w:autoSpaceDN w:val="0"/>
        <w:adjustRightInd w:val="0"/>
        <w:spacing w:after="0" w:line="240" w:lineRule="auto"/>
        <w:rPr>
          <w:rFonts w:ascii="Courier New" w:hAnsi="Courier New" w:cs="Courier New"/>
          <w:color w:val="000000"/>
          <w:sz w:val="20"/>
          <w:szCs w:val="20"/>
          <w:lang w:val="en-US"/>
        </w:rPr>
      </w:pPr>
    </w:p>
    <w:p w:rsidR="00A50ECE" w:rsidRPr="00A50ECE" w:rsidRDefault="00A50ECE" w:rsidP="00A50ECE">
      <w:r>
        <w:t>The design</w:t>
      </w:r>
      <w:r w:rsidR="000B71BB">
        <w:t xml:space="preserve"> of compensator in w-domain is similar to s-domain</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=Gz2Gw(</w:t>
      </w:r>
      <w:proofErr w:type="spellStart"/>
      <w:proofErr w:type="gramStart"/>
      <w:r>
        <w:rPr>
          <w:rFonts w:ascii="Courier New" w:hAnsi="Courier New" w:cs="Courier New"/>
          <w:color w:val="000000"/>
          <w:sz w:val="20"/>
          <w:szCs w:val="20"/>
          <w:lang w:val="en-US"/>
        </w:rPr>
        <w:t>Gz,Ts</w:t>
      </w:r>
      <w:proofErr w:type="spellEnd"/>
      <w:proofErr w:type="gram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=feedback(Gw,1)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rsidR="000B71BB" w:rsidRDefault="000B71BB" w:rsidP="00172EB5">
      <w:pPr>
        <w:autoSpaceDE w:val="0"/>
        <w:autoSpaceDN w:val="0"/>
        <w:adjustRightInd w:val="0"/>
        <w:spacing w:after="0" w:line="240" w:lineRule="auto"/>
        <w:rPr>
          <w:rFonts w:ascii="Courier New" w:hAnsi="Courier New" w:cs="Courier New"/>
          <w:color w:val="000000"/>
          <w:sz w:val="20"/>
          <w:szCs w:val="20"/>
          <w:lang w:val="en-US"/>
        </w:rPr>
      </w:pPr>
    </w:p>
    <w:p w:rsidR="000B71BB" w:rsidRPr="003728F0" w:rsidRDefault="000B71BB" w:rsidP="003728F0">
      <w:r w:rsidRPr="003728F0">
        <w:t>The bode diagram is used to identify the system and make sure the system’s error is in considerable range</w:t>
      </w:r>
      <w:r w:rsidR="003728F0">
        <w:t>, and from figure above, it is a good match of original system.</w:t>
      </w:r>
      <w:r w:rsidR="001A4445">
        <w:t xml:space="preserve"> After the w-domain transfer function is calculated, the same way of finding lead and lag can be applied to w-domain</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3);</w:t>
      </w:r>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Gwc</w:t>
      </w:r>
      <w:proofErr w:type="spellEnd"/>
      <w:r>
        <w:rPr>
          <w:rFonts w:ascii="Courier New" w:hAnsi="Courier New" w:cs="Courier New"/>
          <w:color w:val="000000"/>
          <w:sz w:val="20"/>
          <w:szCs w:val="20"/>
          <w:lang w:val="en-US"/>
        </w:rPr>
        <w:t>);</w:t>
      </w:r>
    </w:p>
    <w:p w:rsidR="003728F0" w:rsidRDefault="003728F0" w:rsidP="00172EB5">
      <w:pPr>
        <w:autoSpaceDE w:val="0"/>
        <w:autoSpaceDN w:val="0"/>
        <w:adjustRightInd w:val="0"/>
        <w:spacing w:after="0" w:line="240" w:lineRule="auto"/>
        <w:rPr>
          <w:rFonts w:ascii="Courier New" w:hAnsi="Courier New" w:cs="Courier New"/>
          <w:color w:val="000000"/>
          <w:sz w:val="20"/>
          <w:szCs w:val="20"/>
          <w:lang w:val="en-US"/>
        </w:rPr>
      </w:pPr>
    </w:p>
    <w:p w:rsidR="003728F0" w:rsidRDefault="003728F0" w:rsidP="00172EB5">
      <w:pPr>
        <w:autoSpaceDE w:val="0"/>
        <w:autoSpaceDN w:val="0"/>
        <w:adjustRightInd w:val="0"/>
        <w:spacing w:after="0" w:line="240" w:lineRule="auto"/>
        <w:rPr>
          <w:rFonts w:ascii="Courier New" w:hAnsi="Courier New" w:cs="Courier New"/>
          <w:sz w:val="24"/>
          <w:szCs w:val="24"/>
          <w:lang w:val="en-US"/>
        </w:rPr>
      </w:pP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Gm,Pm</w:t>
      </w:r>
      <w:proofErr w:type="gramEnd"/>
      <w:r>
        <w:rPr>
          <w:rFonts w:ascii="Courier New" w:hAnsi="Courier New" w:cs="Courier New"/>
          <w:color w:val="000000"/>
          <w:sz w:val="20"/>
          <w:szCs w:val="20"/>
          <w:lang w:val="en-US"/>
        </w:rPr>
        <w:t>,Wcg,Wcp</w:t>
      </w:r>
      <w:proofErr w:type="spellEnd"/>
      <w:r>
        <w:rPr>
          <w:rFonts w:ascii="Courier New" w:hAnsi="Courier New" w:cs="Courier New"/>
          <w:color w:val="000000"/>
          <w:sz w:val="20"/>
          <w:szCs w:val="20"/>
          <w:lang w:val="en-US"/>
        </w:rPr>
        <w:t>] = margin(</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w:t>
      </w:r>
      <w:proofErr w:type="gramStart"/>
      <w:r>
        <w:rPr>
          <w:rFonts w:ascii="Courier New" w:hAnsi="Courier New" w:cs="Courier New"/>
          <w:color w:val="000000"/>
          <w:sz w:val="20"/>
          <w:szCs w:val="20"/>
          <w:lang w:val="en-US"/>
        </w:rPr>
        <w:t>Pm)+</w:t>
      </w:r>
      <w:proofErr w:type="gramEnd"/>
      <w:r>
        <w:rPr>
          <w:rFonts w:ascii="Courier New" w:hAnsi="Courier New" w:cs="Courier New"/>
          <w:color w:val="000000"/>
          <w:sz w:val="20"/>
          <w:szCs w:val="20"/>
          <w:lang w:val="en-US"/>
        </w:rPr>
        <w:t>0.1*(60-Pm)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alpha=1/0.05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Z=w/</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P=alpha*Z</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Klead</w:t>
      </w:r>
      <w:proofErr w:type="spellEnd"/>
      <w:r>
        <w:rPr>
          <w:rFonts w:ascii="Courier New" w:hAnsi="Courier New" w:cs="Courier New"/>
          <w:color w:val="000000"/>
          <w:sz w:val="20"/>
          <w:szCs w:val="20"/>
          <w:lang w:val="en-US"/>
        </w:rPr>
        <w:t>=</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Z],[1 P])*alpha</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Klead</w:t>
      </w:r>
      <w:proofErr w:type="spellEnd"/>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=feedback(</w:t>
      </w:r>
      <w:proofErr w:type="spellStart"/>
      <w:r>
        <w:rPr>
          <w:rFonts w:ascii="Courier New" w:hAnsi="Courier New" w:cs="Courier New"/>
          <w:color w:val="000000"/>
          <w:sz w:val="20"/>
          <w:szCs w:val="20"/>
          <w:lang w:val="en-US"/>
        </w:rPr>
        <w:t>Gw</w:t>
      </w:r>
      <w:proofErr w:type="spellEnd"/>
      <w:r>
        <w:rPr>
          <w:rFonts w:ascii="Courier New" w:hAnsi="Courier New" w:cs="Courier New"/>
          <w:color w:val="000000"/>
          <w:sz w:val="20"/>
          <w:szCs w:val="20"/>
          <w:lang w:val="en-US"/>
        </w:rPr>
        <w:t>*Klead,1);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=step(</w:t>
      </w:r>
      <w:proofErr w:type="spellStart"/>
      <w:r>
        <w:rPr>
          <w:rFonts w:ascii="Courier New" w:hAnsi="Courier New" w:cs="Courier New"/>
          <w:color w:val="000000"/>
          <w:sz w:val="20"/>
          <w:szCs w:val="20"/>
          <w:lang w:val="en-US"/>
        </w:rPr>
        <w:t>GwKleadc</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PKS=</w:t>
      </w:r>
      <w:proofErr w:type="spellStart"/>
      <w:r>
        <w:rPr>
          <w:rFonts w:ascii="Courier New" w:hAnsi="Courier New" w:cs="Courier New"/>
          <w:color w:val="000000"/>
          <w:sz w:val="20"/>
          <w:szCs w:val="20"/>
          <w:lang w:val="en-US"/>
        </w:rPr>
        <w:t>findpeaks</w:t>
      </w:r>
      <w:proofErr w:type="spellEnd"/>
      <w:r>
        <w:rPr>
          <w:rFonts w:ascii="Courier New" w:hAnsi="Courier New" w:cs="Courier New"/>
          <w:color w:val="000000"/>
          <w:sz w:val="20"/>
          <w:szCs w:val="20"/>
          <w:lang w:val="en-US"/>
        </w:rPr>
        <w:t>(</w:t>
      </w:r>
      <w:proofErr w:type="spellStart"/>
      <w:r>
        <w:rPr>
          <w:rFonts w:ascii="Courier New" w:hAnsi="Courier New" w:cs="Courier New"/>
          <w:color w:val="000000"/>
          <w:sz w:val="20"/>
          <w:szCs w:val="20"/>
          <w:lang w:val="en-US"/>
        </w:rPr>
        <w:t>GwKleadcs</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w:t>
      </w:r>
      <w:proofErr w:type="gramStart"/>
      <w:r>
        <w:rPr>
          <w:rFonts w:ascii="Courier New" w:hAnsi="Courier New" w:cs="Courier New"/>
          <w:color w:val="000000"/>
          <w:sz w:val="20"/>
          <w:szCs w:val="20"/>
          <w:lang w:val="en-US"/>
        </w:rPr>
        <w:t>2,Pm</w:t>
      </w:r>
      <w:proofErr w:type="gramEnd"/>
      <w:r>
        <w:rPr>
          <w:rFonts w:ascii="Courier New" w:hAnsi="Courier New" w:cs="Courier New"/>
          <w:color w:val="000000"/>
          <w:sz w:val="20"/>
          <w:szCs w:val="20"/>
          <w:lang w:val="en-US"/>
        </w:rPr>
        <w:t>2,Wcg2,Wcp2] = margin(</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4)</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Pm=(60-Pm</w:t>
      </w:r>
      <w:proofErr w:type="gramStart"/>
      <w:r>
        <w:rPr>
          <w:rFonts w:ascii="Courier New" w:hAnsi="Courier New" w:cs="Courier New"/>
          <w:color w:val="000000"/>
          <w:sz w:val="20"/>
          <w:szCs w:val="20"/>
          <w:lang w:val="en-US"/>
        </w:rPr>
        <w:t>2)+</w:t>
      </w:r>
      <w:proofErr w:type="gramEnd"/>
      <w:r>
        <w:rPr>
          <w:rFonts w:ascii="Courier New" w:hAnsi="Courier New" w:cs="Courier New"/>
          <w:color w:val="000000"/>
          <w:sz w:val="20"/>
          <w:szCs w:val="20"/>
          <w:lang w:val="en-US"/>
        </w:rPr>
        <w:t>0.1*(60-Pm2)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alpha2=1/0.3</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t>
      </w:r>
      <w:proofErr w:type="gramStart"/>
      <w:r>
        <w:rPr>
          <w:rFonts w:ascii="Courier New" w:hAnsi="Courier New" w:cs="Courier New"/>
          <w:color w:val="000000"/>
          <w:sz w:val="20"/>
          <w:szCs w:val="20"/>
          <w:lang w:val="en-US"/>
        </w:rPr>
        <w:t>MAG,PHASE</w:t>
      </w:r>
      <w:proofErr w:type="gramEnd"/>
      <w:r>
        <w:rPr>
          <w:rFonts w:ascii="Courier New" w:hAnsi="Courier New" w:cs="Courier New"/>
          <w:color w:val="000000"/>
          <w:sz w:val="20"/>
          <w:szCs w:val="20"/>
          <w:lang w:val="en-US"/>
        </w:rPr>
        <w:t>,W] = bode(</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GM2=(1/</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phase2=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squeeze(PHASE), GM2)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w2= interp</w:t>
      </w:r>
      <w:proofErr w:type="gramStart"/>
      <w:r>
        <w:rPr>
          <w:rFonts w:ascii="Courier New" w:hAnsi="Courier New" w:cs="Courier New"/>
          <w:color w:val="000000"/>
          <w:sz w:val="20"/>
          <w:szCs w:val="20"/>
          <w:lang w:val="en-US"/>
        </w:rPr>
        <w:t>1( squeeze</w:t>
      </w:r>
      <w:proofErr w:type="gramEnd"/>
      <w:r>
        <w:rPr>
          <w:rFonts w:ascii="Courier New" w:hAnsi="Courier New" w:cs="Courier New"/>
          <w:color w:val="000000"/>
          <w:sz w:val="20"/>
          <w:szCs w:val="20"/>
          <w:lang w:val="en-US"/>
        </w:rPr>
        <w:t>(MAG), W, GM2)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Z2=w2/</w:t>
      </w:r>
      <w:proofErr w:type="spellStart"/>
      <w:r>
        <w:rPr>
          <w:rFonts w:ascii="Courier New" w:hAnsi="Courier New" w:cs="Courier New"/>
          <w:color w:val="000000"/>
          <w:sz w:val="20"/>
          <w:szCs w:val="20"/>
          <w:lang w:val="en-US"/>
        </w:rPr>
        <w:t>sqrt</w:t>
      </w:r>
      <w:proofErr w:type="spellEnd"/>
      <w:r>
        <w:rPr>
          <w:rFonts w:ascii="Courier New" w:hAnsi="Courier New" w:cs="Courier New"/>
          <w:color w:val="000000"/>
          <w:sz w:val="20"/>
          <w:szCs w:val="20"/>
          <w:lang w:val="en-US"/>
        </w:rPr>
        <w:t>(alpha2)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P2=alpha2*Z2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Klead2=</w:t>
      </w:r>
      <w:proofErr w:type="spellStart"/>
      <w:proofErr w:type="gramStart"/>
      <w:r>
        <w:rPr>
          <w:rFonts w:ascii="Courier New" w:hAnsi="Courier New" w:cs="Courier New"/>
          <w:color w:val="000000"/>
          <w:sz w:val="20"/>
          <w:szCs w:val="20"/>
          <w:lang w:val="en-US"/>
        </w:rPr>
        <w:t>tf</w:t>
      </w:r>
      <w:proofErr w:type="spellEnd"/>
      <w:r>
        <w:rPr>
          <w:rFonts w:ascii="Courier New" w:hAnsi="Courier New" w:cs="Courier New"/>
          <w:color w:val="000000"/>
          <w:sz w:val="20"/>
          <w:szCs w:val="20"/>
          <w:lang w:val="en-US"/>
        </w:rPr>
        <w:t>(</w:t>
      </w:r>
      <w:proofErr w:type="gramEnd"/>
      <w:r>
        <w:rPr>
          <w:rFonts w:ascii="Courier New" w:hAnsi="Courier New" w:cs="Courier New"/>
          <w:color w:val="000000"/>
          <w:sz w:val="20"/>
          <w:szCs w:val="20"/>
          <w:lang w:val="en-US"/>
        </w:rPr>
        <w:t>[1 Z2],[1 P2])*alpha2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lastRenderedPageBreak/>
        <w:t>Gw2Klead=</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228B22"/>
          <w:sz w:val="20"/>
          <w:szCs w:val="20"/>
          <w:lang w:val="en-US"/>
        </w:rPr>
        <w:t xml:space="preserve">% % % % % % % % % % % % </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Gw2Kleadc=feedback(Gw2Klead,1)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6)</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bode(Gw2Klead)</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7)</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K1=1/1.385</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Gw2KleadK1=</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Gw2KleadKc=feedback(Gw2KleadK1,1);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step(Gw2KleadKc)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Gz2KleadK1=c2d(Gw2KleadK</w:t>
      </w:r>
      <w:proofErr w:type="gramStart"/>
      <w:r>
        <w:rPr>
          <w:rFonts w:ascii="Courier New" w:hAnsi="Courier New" w:cs="Courier New"/>
          <w:color w:val="000000"/>
          <w:sz w:val="20"/>
          <w:szCs w:val="20"/>
          <w:lang w:val="en-US"/>
        </w:rPr>
        <w:t>1,Ts</w:t>
      </w:r>
      <w:proofErr w:type="gramEnd"/>
      <w:r>
        <w:rPr>
          <w:rFonts w:ascii="Courier New" w:hAnsi="Courier New" w:cs="Courier New"/>
          <w:color w:val="000000"/>
          <w:sz w:val="20"/>
          <w:szCs w:val="20"/>
          <w:lang w:val="en-US"/>
        </w:rPr>
        <w:t>,</w:t>
      </w:r>
      <w:r>
        <w:rPr>
          <w:rFonts w:ascii="Courier New" w:hAnsi="Courier New" w:cs="Courier New"/>
          <w:color w:val="A020F0"/>
          <w:sz w:val="20"/>
          <w:szCs w:val="20"/>
          <w:lang w:val="en-US"/>
        </w:rPr>
        <w:t>'zoh'</w:t>
      </w:r>
      <w:r>
        <w:rPr>
          <w:rFonts w:ascii="Courier New" w:hAnsi="Courier New" w:cs="Courier New"/>
          <w:color w:val="000000"/>
          <w:sz w:val="20"/>
          <w:szCs w:val="20"/>
          <w:lang w:val="en-US"/>
        </w:rPr>
        <w:t>)</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Gz2KleadK1c=feedback(Gz2KleadK1,1)</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proofErr w:type="gramStart"/>
      <w:r>
        <w:rPr>
          <w:rFonts w:ascii="Courier New" w:hAnsi="Courier New" w:cs="Courier New"/>
          <w:color w:val="000000"/>
          <w:sz w:val="20"/>
          <w:szCs w:val="20"/>
          <w:lang w:val="en-US"/>
        </w:rPr>
        <w:t>figure(</w:t>
      </w:r>
      <w:proofErr w:type="gramEnd"/>
      <w:r>
        <w:rPr>
          <w:rFonts w:ascii="Courier New" w:hAnsi="Courier New" w:cs="Courier New"/>
          <w:color w:val="000000"/>
          <w:sz w:val="20"/>
          <w:szCs w:val="20"/>
          <w:lang w:val="en-US"/>
        </w:rPr>
        <w:t>8)</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step(Gz2KleadK1c)</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K2=1/0.99</w:t>
      </w:r>
    </w:p>
    <w:p w:rsidR="00172EB5" w:rsidRDefault="00172EB5" w:rsidP="00172EB5">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Gz2KleadK1K2=</w:t>
      </w:r>
      <w:proofErr w:type="spellStart"/>
      <w:r>
        <w:rPr>
          <w:rFonts w:ascii="Courier New" w:hAnsi="Courier New" w:cs="Courier New"/>
          <w:color w:val="000000"/>
          <w:sz w:val="20"/>
          <w:szCs w:val="20"/>
          <w:lang w:val="en-US"/>
        </w:rPr>
        <w:t>GwKlead</w:t>
      </w:r>
      <w:proofErr w:type="spellEnd"/>
      <w:r>
        <w:rPr>
          <w:rFonts w:ascii="Courier New" w:hAnsi="Courier New" w:cs="Courier New"/>
          <w:color w:val="000000"/>
          <w:sz w:val="20"/>
          <w:szCs w:val="20"/>
          <w:lang w:val="en-US"/>
        </w:rPr>
        <w:t>*Klead2*K1*</w:t>
      </w:r>
      <w:proofErr w:type="gramStart"/>
      <w:r>
        <w:rPr>
          <w:rFonts w:ascii="Courier New" w:hAnsi="Courier New" w:cs="Courier New"/>
          <w:color w:val="000000"/>
          <w:sz w:val="20"/>
          <w:szCs w:val="20"/>
          <w:lang w:val="en-US"/>
        </w:rPr>
        <w:t>K2;</w:t>
      </w:r>
      <w:r w:rsidR="003E1E8A">
        <w:rPr>
          <w:rFonts w:ascii="Courier New" w:hAnsi="Courier New" w:cs="Courier New"/>
          <w:color w:val="000000"/>
          <w:sz w:val="20"/>
          <w:szCs w:val="20"/>
          <w:lang w:val="en-US"/>
        </w:rPr>
        <w:t>+</w:t>
      </w:r>
      <w:proofErr w:type="gramEnd"/>
    </w:p>
    <w:p w:rsidR="00172EB5" w:rsidRDefault="00172EB5" w:rsidP="00172EB5">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Gz2KleadK1K2c=feedback(Gz2KleadK1K2,1)</w:t>
      </w:r>
    </w:p>
    <w:p w:rsidR="003728F0" w:rsidRDefault="003728F0" w:rsidP="00172EB5">
      <w:pPr>
        <w:autoSpaceDE w:val="0"/>
        <w:autoSpaceDN w:val="0"/>
        <w:adjustRightInd w:val="0"/>
        <w:spacing w:after="0" w:line="240" w:lineRule="auto"/>
        <w:rPr>
          <w:rFonts w:ascii="Courier New" w:hAnsi="Courier New" w:cs="Courier New"/>
          <w:color w:val="000000"/>
          <w:sz w:val="20"/>
          <w:szCs w:val="20"/>
          <w:lang w:val="en-US"/>
        </w:rPr>
      </w:pPr>
    </w:p>
    <w:p w:rsidR="003728F0" w:rsidRDefault="003728F0" w:rsidP="003728F0">
      <w:r>
        <w:t>By using 2 lead compensator and 2 proportional compensators, the plant in w-domain meets all the requirement, however, to verify if it is the same performance, the inverse transfer of w-domain is needed.</w:t>
      </w:r>
    </w:p>
    <w:p w:rsidR="003728F0" w:rsidRPr="003728F0" w:rsidRDefault="003728F0" w:rsidP="003728F0">
      <w:r>
        <w:t xml:space="preserve">To </w:t>
      </w:r>
      <w:r w:rsidR="00911563">
        <w:t xml:space="preserve">achieve that, </w:t>
      </w:r>
      <m:oMath>
        <m:r>
          <w:rPr>
            <w:rFonts w:ascii="Cambria Math" w:hAnsi="Cambria Math"/>
          </w:rPr>
          <m:t>W=</m:t>
        </m:r>
        <m:f>
          <m:fPr>
            <m:ctrlPr>
              <w:rPr>
                <w:rFonts w:ascii="Cambria Math" w:hAnsi="Cambria Math"/>
                <w:i/>
              </w:rPr>
            </m:ctrlPr>
          </m:fPr>
          <m:num>
            <m:r>
              <w:rPr>
                <w:rFonts w:ascii="Cambria Math" w:hAnsi="Cambria Math"/>
              </w:rPr>
              <m:t>2</m:t>
            </m:r>
          </m:num>
          <m:den>
            <m:r>
              <w:rPr>
                <w:rFonts w:ascii="Cambria Math" w:hAnsi="Cambria Math"/>
              </w:rPr>
              <m:t>T</m:t>
            </m:r>
            <m:r>
              <w:rPr>
                <w:rFonts w:ascii="Cambria Math" w:hAnsi="Cambria Math"/>
              </w:rPr>
              <m:t>s</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0.0</m:t>
            </m:r>
            <m:r>
              <w:rPr>
                <w:rFonts w:ascii="Cambria Math" w:hAnsi="Cambria Math"/>
              </w:rPr>
              <m:t>08</m:t>
            </m:r>
          </m:den>
        </m:f>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r>
          <w:rPr>
            <w:rFonts w:ascii="Cambria Math" w:hAnsi="Cambria Math"/>
          </w:rPr>
          <m:t>=250</m:t>
        </m:r>
        <m:d>
          <m:dPr>
            <m:begChr m:val="["/>
            <m:endChr m:val="]"/>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z-1</m:t>
                </m:r>
              </m:num>
              <m:den>
                <m:r>
                  <w:rPr>
                    <w:rFonts w:ascii="Cambria Math" w:hAnsi="Cambria Math"/>
                  </w:rPr>
                  <m:t>z+1</m:t>
                </m:r>
              </m:den>
            </m:f>
            <m:r>
              <w:rPr>
                <w:rFonts w:ascii="Cambria Math" w:hAnsi="Cambria Math"/>
              </w:rPr>
              <m:t xml:space="preserve"> </m:t>
            </m:r>
          </m:e>
        </m:d>
      </m:oMath>
    </w:p>
    <w:p w:rsidR="009F0C72" w:rsidRPr="009F0C72" w:rsidRDefault="001A4445">
      <m:oMathPara>
        <m:oMath>
          <m:r>
            <w:rPr>
              <w:rFonts w:ascii="Cambria Math" w:hAnsi="Cambria Math"/>
            </w:rPr>
            <m:t>Klead1</m:t>
          </m:r>
          <m:r>
            <w:rPr>
              <w:rFonts w:ascii="Cambria Math" w:hAnsi="Cambria Math"/>
            </w:rPr>
            <m:t>×Klead2</m:t>
          </m:r>
          <m:r>
            <w:rPr>
              <w:rFonts w:ascii="Cambria Math" w:hAnsi="Cambria Math"/>
            </w:rPr>
            <m:t>×K1</m:t>
          </m:r>
          <m:r>
            <w:rPr>
              <w:rFonts w:ascii="Cambria Math" w:hAnsi="Cambria Math"/>
            </w:rPr>
            <m:t>=</m:t>
          </m:r>
          <m:r>
            <w:rPr>
              <w:rFonts w:ascii="Cambria Math" w:hAnsi="Cambria Math"/>
            </w:rPr>
            <m:t>0.722×</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oMath>
      </m:oMathPara>
    </w:p>
    <w:p w:rsidR="003E1E8A" w:rsidRPr="003E1E8A" w:rsidRDefault="009F0C72">
      <m:oMathPara>
        <m:oMath>
          <m:f>
            <m:fPr>
              <m:ctrlPr>
                <w:rPr>
                  <w:rFonts w:ascii="Cambria Math" w:hAnsi="Cambria Math"/>
                  <w:i/>
                </w:rPr>
              </m:ctrlPr>
            </m:fPr>
            <m:num>
              <m:r>
                <w:rPr>
                  <w:rFonts w:ascii="Cambria Math" w:hAnsi="Cambria Math"/>
                </w:rPr>
                <m:t>5000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+63.02</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833.25</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num>
            <m:den>
              <m:r>
                <w:rPr>
                  <w:rFonts w:ascii="Cambria Math" w:hAnsi="Cambria Math"/>
                </w:rPr>
                <m:t>250</m:t>
              </m:r>
              <m:d>
                <m:dPr>
                  <m:ctrlPr>
                    <w:rPr>
                      <w:rFonts w:ascii="Cambria Math" w:hAnsi="Cambria Math"/>
                      <w:i/>
                    </w:rPr>
                  </m:ctrlPr>
                </m:dPr>
                <m:e>
                  <m:r>
                    <w:rPr>
                      <w:rFonts w:ascii="Cambria Math" w:hAnsi="Cambria Math"/>
                    </w:rPr>
                    <m:t>z-1</m:t>
                  </m:r>
                </m:e>
              </m:d>
              <m:r>
                <w:rPr>
                  <w:rFonts w:ascii="Cambria Math" w:hAnsi="Cambria Math"/>
                </w:rPr>
                <m:t>+35.15</m:t>
              </m:r>
              <m:d>
                <m:dPr>
                  <m:ctrlPr>
                    <w:rPr>
                      <w:rFonts w:ascii="Cambria Math" w:hAnsi="Cambria Math"/>
                      <w:i/>
                    </w:rPr>
                  </m:ctrlPr>
                </m:dPr>
                <m:e>
                  <m:r>
                    <w:rPr>
                      <w:rFonts w:ascii="Cambria Math" w:hAnsi="Cambria Math"/>
                    </w:rPr>
                    <m:t>z+1</m:t>
                  </m:r>
                </m:e>
              </m:d>
            </m:den>
          </m:f>
          <m:r>
            <w:rPr>
              <w:rFonts w:ascii="Cambria Math" w:hAnsi="Cambria Math"/>
            </w:rPr>
            <m:t>=</m:t>
          </m:r>
        </m:oMath>
      </m:oMathPara>
    </w:p>
    <w:p w:rsidR="00172EB5" w:rsidRDefault="009F0C72">
      <m:oMathPara>
        <m:oMath>
          <m:r>
            <w:rPr>
              <w:rFonts w:ascii="Cambria Math" w:hAnsi="Cambria Math"/>
            </w:rPr>
            <m:t>-</m:t>
          </m:r>
          <m:f>
            <m:fPr>
              <m:ctrlPr>
                <w:rPr>
                  <w:rFonts w:ascii="Cambria Math" w:hAnsi="Cambria Math"/>
                  <w:i/>
                </w:rPr>
              </m:ctrlPr>
            </m:fPr>
            <m:num>
              <m:r>
                <w:rPr>
                  <w:rFonts w:ascii="Cambria Math" w:hAnsi="Cambria Math"/>
                </w:rPr>
                <m:t>4.41159</m:t>
              </m:r>
            </m:num>
            <m:den>
              <m:r>
                <w:rPr>
                  <w:rFonts w:ascii="Cambria Math" w:hAnsi="Cambria Math"/>
                </w:rPr>
                <m:t>z-0.597342</m:t>
              </m:r>
            </m:den>
          </m:f>
          <m:r>
            <w:rPr>
              <w:rFonts w:ascii="Cambria Math" w:hAnsi="Cambria Math"/>
            </w:rPr>
            <m:t>-</m:t>
          </m:r>
          <m:f>
            <m:fPr>
              <m:ctrlPr>
                <w:rPr>
                  <w:rFonts w:ascii="Cambria Math" w:hAnsi="Cambria Math"/>
                  <w:i/>
                </w:rPr>
              </m:ctrlPr>
            </m:fPr>
            <m:num>
              <m:r>
                <w:rPr>
                  <w:rFonts w:ascii="Cambria Math" w:hAnsi="Cambria Math"/>
                </w:rPr>
                <m:t>0.50427</m:t>
              </m:r>
            </m:num>
            <m:den>
              <m:r>
                <w:rPr>
                  <w:rFonts w:ascii="Cambria Math" w:hAnsi="Cambria Math"/>
                </w:rPr>
                <m:t>z-0.753463</m:t>
              </m:r>
            </m:den>
          </m:f>
          <m:r>
            <w:rPr>
              <w:rFonts w:ascii="Cambria Math" w:hAnsi="Cambria Math"/>
            </w:rPr>
            <m:t>+14.7236</m:t>
          </m:r>
        </m:oMath>
      </m:oMathPara>
    </w:p>
    <w:p w:rsidR="00AA5181" w:rsidRPr="00AA5181" w:rsidRDefault="00AA5181">
      <m:oMathPara>
        <m:oMath>
          <m:r>
            <w:rPr>
              <w:rFonts w:ascii="Cambria Math" w:hAnsi="Cambria Math"/>
            </w:rPr>
            <m:t>Klead</m:t>
          </m:r>
          <m:r>
            <w:rPr>
              <w:rFonts w:ascii="Cambria Math" w:hAnsi="Cambria Math"/>
            </w:rPr>
            <m:t xml:space="preserve"> in z</m:t>
          </m:r>
          <m:r>
            <w:rPr>
              <w:rFonts w:ascii="Cambria Math" w:hAnsi="Cambria Math"/>
            </w:rPr>
            <m:t>=</m:t>
          </m:r>
          <m:f>
            <m:fPr>
              <m:ctrlPr>
                <w:rPr>
                  <w:rFonts w:ascii="Cambria Math" w:hAnsi="Cambria Math"/>
                  <w:i/>
                </w:rPr>
              </m:ctrlPr>
            </m:fPr>
            <m:num>
              <m:r>
                <w:rPr>
                  <w:rFonts w:ascii="Cambria Math" w:hAnsi="Cambria Math"/>
                </w:rPr>
                <m:t>20w+63.02</m:t>
              </m:r>
            </m:num>
            <m:den>
              <m:r>
                <w:rPr>
                  <w:rFonts w:ascii="Cambria Math" w:hAnsi="Cambria Math"/>
                </w:rPr>
                <m:t>w+63.02</m:t>
              </m:r>
            </m:den>
          </m:f>
          <m:r>
            <w:rPr>
              <w:rFonts w:ascii="Cambria Math" w:hAnsi="Cambria Math"/>
            </w:rPr>
            <m:t>=</m:t>
          </m:r>
          <m:f>
            <m:fPr>
              <m:ctrlPr>
                <w:rPr>
                  <w:rFonts w:ascii="Cambria Math" w:hAnsi="Cambria Math"/>
                  <w:i/>
                </w:rPr>
              </m:ctrlPr>
            </m:fPr>
            <m:num>
              <m:r>
                <w:rPr>
                  <w:rFonts w:ascii="Cambria Math" w:hAnsi="Cambria Math"/>
                </w:rPr>
                <m:t>5063.02z-4936.98</m:t>
              </m:r>
            </m:num>
            <m:den>
              <m:r>
                <w:rPr>
                  <w:rFonts w:ascii="Cambria Math" w:hAnsi="Cambria Math"/>
                </w:rPr>
                <m:t>313.02-186.98</m:t>
              </m:r>
            </m:den>
          </m:f>
        </m:oMath>
      </m:oMathPara>
    </w:p>
    <w:p w:rsidR="00AA5181" w:rsidRPr="00AA5181" w:rsidRDefault="00AA5181">
      <m:oMathPara>
        <m:oMath>
          <m:r>
            <m:rPr>
              <m:sty m:val="p"/>
            </m:rPr>
            <w:rPr>
              <w:rFonts w:ascii="Cambria Math" w:hAnsi="Cambria Math"/>
            </w:rPr>
            <m:t>Klead2</m:t>
          </m:r>
          <m:r>
            <m:rPr>
              <m:sty m:val="p"/>
            </m:rPr>
            <w:rPr>
              <w:rFonts w:ascii="Cambria Math" w:hAnsi="Cambria Math"/>
            </w:rPr>
            <m:t xml:space="preserve"> in z</m:t>
          </m:r>
          <m:r>
            <w:rPr>
              <w:rFonts w:ascii="Cambria Math" w:hAnsi="Cambria Math"/>
            </w:rPr>
            <m:t>=</m:t>
          </m:r>
          <m:f>
            <m:fPr>
              <m:ctrlPr>
                <w:rPr>
                  <w:rFonts w:ascii="Cambria Math" w:hAnsi="Cambria Math"/>
                  <w:i/>
                </w:rPr>
              </m:ctrlPr>
            </m:fPr>
            <m:num>
              <m:r>
                <w:rPr>
                  <w:rFonts w:ascii="Cambria Math" w:hAnsi="Cambria Math"/>
                </w:rPr>
                <m:t>3.333w+35.15</m:t>
              </m:r>
            </m:num>
            <m:den>
              <m:r>
                <w:rPr>
                  <w:rFonts w:ascii="Cambria Math" w:hAnsi="Cambria Math"/>
                </w:rPr>
                <m:t>w+35.15</m:t>
              </m:r>
            </m:den>
          </m:f>
          <m:r>
            <w:rPr>
              <w:rFonts w:ascii="Cambria Math" w:hAnsi="Cambria Math"/>
            </w:rPr>
            <m:t>=</m:t>
          </m:r>
          <m:f>
            <m:fPr>
              <m:ctrlPr>
                <w:rPr>
                  <w:rFonts w:ascii="Cambria Math" w:hAnsi="Cambria Math"/>
                  <w:i/>
                </w:rPr>
              </m:ctrlPr>
            </m:fPr>
            <m:num>
              <m:r>
                <w:rPr>
                  <w:rFonts w:ascii="Cambria Math" w:hAnsi="Cambria Math"/>
                </w:rPr>
                <m:t>868.4z-798.1</m:t>
              </m:r>
            </m:num>
            <m:den>
              <m:r>
                <w:rPr>
                  <w:rFonts w:ascii="Cambria Math" w:hAnsi="Cambria Math"/>
                </w:rPr>
                <m:t>285.15z-214.85</m:t>
              </m:r>
            </m:den>
          </m:f>
        </m:oMath>
      </m:oMathPara>
    </w:p>
    <w:p w:rsidR="00AA5181" w:rsidRPr="00AA5181" w:rsidRDefault="00AA5181"/>
    <w:p w:rsidR="00655772" w:rsidRPr="00AA5181" w:rsidRDefault="00655772">
      <w:r>
        <w:br w:type="page"/>
      </w:r>
      <w:sdt>
        <w:sdtPr>
          <w:rPr>
            <w:rFonts w:ascii="Cambria Math" w:hAnsi="Cambria Math"/>
            <w:i/>
          </w:rPr>
          <w:id w:val="1956446938"/>
          <w:placeholder>
            <w:docPart w:val="DefaultPlaceholder_2098659788"/>
          </w:placeholder>
          <w:temporary/>
          <w:showingPlcHdr/>
          <w:equation/>
        </w:sdtPr>
        <w:sdtContent>
          <m:oMathPara>
            <m:oMath>
              <m:r>
                <w:rPr>
                  <w:rStyle w:val="PlaceholderText"/>
                  <w:rFonts w:ascii="Cambria Math" w:hAnsi="Cambria Math"/>
                </w:rPr>
                <m:t>Type equation here.</m:t>
              </m:r>
            </m:oMath>
          </m:oMathPara>
        </w:sdtContent>
      </w:sdt>
    </w:p>
    <w:p w:rsidR="00847523" w:rsidRDefault="00655772">
      <w:r>
        <w:t>Conclusion</w:t>
      </w:r>
    </w:p>
    <w:p w:rsidR="00847523" w:rsidRDefault="00847523">
      <w:pPr>
        <w:rPr>
          <w:rFonts w:hint="eastAsia"/>
        </w:rPr>
      </w:pPr>
    </w:p>
    <w:sectPr w:rsidR="008475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541"/>
    <w:rsid w:val="00054887"/>
    <w:rsid w:val="000A2D6B"/>
    <w:rsid w:val="000B71BB"/>
    <w:rsid w:val="00121486"/>
    <w:rsid w:val="00172EB5"/>
    <w:rsid w:val="001A4445"/>
    <w:rsid w:val="00274985"/>
    <w:rsid w:val="003728F0"/>
    <w:rsid w:val="003A42A5"/>
    <w:rsid w:val="003C4F27"/>
    <w:rsid w:val="003E1E8A"/>
    <w:rsid w:val="004006BB"/>
    <w:rsid w:val="00444355"/>
    <w:rsid w:val="00461066"/>
    <w:rsid w:val="004844C1"/>
    <w:rsid w:val="00487DA2"/>
    <w:rsid w:val="004C21A8"/>
    <w:rsid w:val="005026CB"/>
    <w:rsid w:val="006019F4"/>
    <w:rsid w:val="006170B3"/>
    <w:rsid w:val="00655772"/>
    <w:rsid w:val="006A41E1"/>
    <w:rsid w:val="006F71FE"/>
    <w:rsid w:val="00720904"/>
    <w:rsid w:val="00750CD1"/>
    <w:rsid w:val="007F17F2"/>
    <w:rsid w:val="00801A55"/>
    <w:rsid w:val="00804018"/>
    <w:rsid w:val="00830E83"/>
    <w:rsid w:val="00847523"/>
    <w:rsid w:val="008A5541"/>
    <w:rsid w:val="008E077D"/>
    <w:rsid w:val="00911563"/>
    <w:rsid w:val="009473A0"/>
    <w:rsid w:val="009F0C72"/>
    <w:rsid w:val="00A03BE1"/>
    <w:rsid w:val="00A15082"/>
    <w:rsid w:val="00A50ECE"/>
    <w:rsid w:val="00AA5181"/>
    <w:rsid w:val="00AD6881"/>
    <w:rsid w:val="00AF6838"/>
    <w:rsid w:val="00B003BD"/>
    <w:rsid w:val="00C76BA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9A75"/>
  <w15:docId w15:val="{8642D846-1E76-4F4E-B92D-2919B5CFD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170B3"/>
    <w:rPr>
      <w:b/>
      <w:bCs/>
    </w:rPr>
  </w:style>
  <w:style w:type="paragraph" w:styleId="BalloonText">
    <w:name w:val="Balloon Text"/>
    <w:basedOn w:val="Normal"/>
    <w:link w:val="BalloonTextChar"/>
    <w:uiPriority w:val="99"/>
    <w:semiHidden/>
    <w:unhideWhenUsed/>
    <w:rsid w:val="00617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0B3"/>
    <w:rPr>
      <w:rFonts w:ascii="Tahoma" w:hAnsi="Tahoma" w:cs="Tahoma"/>
      <w:sz w:val="16"/>
      <w:szCs w:val="16"/>
    </w:rPr>
  </w:style>
  <w:style w:type="paragraph" w:styleId="NormalWeb">
    <w:name w:val="Normal (Web)"/>
    <w:basedOn w:val="Normal"/>
    <w:uiPriority w:val="99"/>
    <w:semiHidden/>
    <w:unhideWhenUsed/>
    <w:rsid w:val="007F1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AD6881"/>
    <w:pPr>
      <w:spacing w:line="240" w:lineRule="auto"/>
    </w:pPr>
    <w:rPr>
      <w:b/>
      <w:bCs/>
      <w:color w:val="4F81BD" w:themeColor="accent1"/>
      <w:sz w:val="18"/>
      <w:szCs w:val="18"/>
    </w:rPr>
  </w:style>
  <w:style w:type="character" w:styleId="Hyperlink">
    <w:name w:val="Hyperlink"/>
    <w:basedOn w:val="DefaultParagraphFont"/>
    <w:uiPriority w:val="99"/>
    <w:unhideWhenUsed/>
    <w:rsid w:val="00A03BE1"/>
    <w:rPr>
      <w:color w:val="0000FF" w:themeColor="hyperlink"/>
      <w:u w:val="single"/>
    </w:rPr>
  </w:style>
  <w:style w:type="paragraph" w:styleId="ListParagraph">
    <w:name w:val="List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paragraph" w:customStyle="1" w:styleId="TableParagraph">
    <w:name w:val="Table Paragraph"/>
    <w:basedOn w:val="Normal"/>
    <w:uiPriority w:val="1"/>
    <w:qFormat/>
    <w:rsid w:val="006A41E1"/>
    <w:pPr>
      <w:autoSpaceDE w:val="0"/>
      <w:autoSpaceDN w:val="0"/>
      <w:adjustRightInd w:val="0"/>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655772"/>
    <w:rPr>
      <w:color w:val="808080"/>
    </w:rPr>
  </w:style>
  <w:style w:type="table" w:styleId="TableGrid">
    <w:name w:val="Table Grid"/>
    <w:basedOn w:val="TableNormal"/>
    <w:uiPriority w:val="59"/>
    <w:rsid w:val="003C4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345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flylib.com/books/2/729/1/html/2/images/0131089897/graphics/06fig31.gif,2016"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glossaryDocument" Target="glossary/document.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2098659788"/>
        <w:category>
          <w:name w:val="General"/>
          <w:gallery w:val="placeholder"/>
        </w:category>
        <w:types>
          <w:type w:val="bbPlcHdr"/>
        </w:types>
        <w:behaviors>
          <w:behavior w:val="content"/>
        </w:behaviors>
        <w:guid w:val="{1808D905-E9EA-45EE-B649-A6AAFE12650F}"/>
      </w:docPartPr>
      <w:docPartBody>
        <w:p w:rsidR="00000000" w:rsidRDefault="00F41D19">
          <w:r w:rsidRPr="00E9199B">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D19"/>
    <w:rsid w:val="00A7400F"/>
    <w:rsid w:val="00F41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D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784F6-D47A-4AAC-B450-0B909BF4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1648</TotalTime>
  <Pages>10</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Xu</dc:creator>
  <cp:keywords/>
  <dc:description/>
  <cp:lastModifiedBy>Hao Xu</cp:lastModifiedBy>
  <cp:revision>7</cp:revision>
  <dcterms:created xsi:type="dcterms:W3CDTF">2016-05-03T15:06:00Z</dcterms:created>
  <dcterms:modified xsi:type="dcterms:W3CDTF">2016-05-06T20:14:00Z</dcterms:modified>
</cp:coreProperties>
</file>